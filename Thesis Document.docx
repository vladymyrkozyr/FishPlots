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012A4" w14:textId="3CC03DEB" w:rsidR="00384B2C" w:rsidRDefault="00471D96" w:rsidP="000C71AC">
      <w:pPr>
        <w:pStyle w:val="9TitlePageTitle"/>
      </w:pPr>
      <w:r>
        <w:t>Type or paste the title of the work here</w:t>
      </w:r>
    </w:p>
    <w:p w14:paraId="13CB27D0" w14:textId="28E086EA" w:rsidR="007E2B61" w:rsidRPr="007E2B61" w:rsidRDefault="000C0A80" w:rsidP="007E2B61">
      <w:pPr>
        <w:pStyle w:val="9TitlePageText"/>
        <w:rPr>
          <w:b/>
        </w:rPr>
      </w:pPr>
      <w:r w:rsidRPr="007D079E">
        <w:rPr>
          <w:b/>
        </w:rPr>
        <w:t>by</w:t>
      </w:r>
      <w:r>
        <w:br/>
      </w:r>
      <w:r w:rsidR="0067102C" w:rsidRPr="007D079E">
        <w:rPr>
          <w:b/>
        </w:rPr>
        <w:t>[Firstname Lastname]</w:t>
      </w:r>
    </w:p>
    <w:p w14:paraId="197C9323" w14:textId="32A79B70" w:rsidR="00BC3B37" w:rsidRDefault="0067102C" w:rsidP="00BC3B37">
      <w:pPr>
        <w:pStyle w:val="9TitlePageText"/>
      </w:pPr>
      <w:r>
        <w:t>[Previous degree, institution, YEAR]</w:t>
      </w:r>
      <w:r w:rsidR="00BC3B37">
        <w:br/>
      </w:r>
      <w:r>
        <w:t>[Previous degree, institution, YEAR</w:t>
      </w:r>
      <w:r w:rsidR="00962D71">
        <w:t xml:space="preserve"> – if more than one list in descending order</w:t>
      </w:r>
      <w:r>
        <w:t>]</w:t>
      </w:r>
    </w:p>
    <w:p w14:paraId="333A2FAA" w14:textId="48F996DE" w:rsidR="000C0A80" w:rsidRDefault="0067102C" w:rsidP="000C0A80">
      <w:pPr>
        <w:pStyle w:val="9TitlePageText"/>
      </w:pPr>
      <w:r>
        <w:t>[Thesis/Project/Extended Essays]</w:t>
      </w:r>
      <w:r w:rsidR="00384B2C">
        <w:t xml:space="preserve"> </w:t>
      </w:r>
      <w:r w:rsidR="000C0A80">
        <w:t>Submitted in Partial Fulfillment of the</w:t>
      </w:r>
      <w:r w:rsidR="000C0A80">
        <w:br/>
        <w:t>Requirements for the Degree of</w:t>
      </w:r>
      <w:r w:rsidR="000C0A80">
        <w:br/>
      </w:r>
      <w:r>
        <w:t>[Master of…/Doctor of…]</w:t>
      </w:r>
    </w:p>
    <w:p w14:paraId="5A436014" w14:textId="492571FE" w:rsidR="000C0A80" w:rsidRDefault="005166E7" w:rsidP="000C0A80">
      <w:pPr>
        <w:pStyle w:val="9TitlePageText"/>
      </w:pPr>
      <w:r>
        <w:t>i</w:t>
      </w:r>
      <w:r w:rsidR="000C0A80">
        <w:t>n the</w:t>
      </w:r>
      <w:r w:rsidR="000C0A80">
        <w:br/>
      </w:r>
      <w:r w:rsidR="00962D71">
        <w:t>[</w:t>
      </w:r>
      <w:r w:rsidR="0067102C">
        <w:t>School/Department of …]</w:t>
      </w:r>
      <w:r>
        <w:br/>
      </w:r>
      <w:r w:rsidR="0067102C">
        <w:t>[</w:t>
      </w:r>
      <w:r>
        <w:t>Faculty of</w:t>
      </w:r>
      <w:r w:rsidR="00B23EBE">
        <w:t xml:space="preserve"> </w:t>
      </w:r>
      <w:r w:rsidR="001C2BE7">
        <w:t>…</w:t>
      </w:r>
      <w:r w:rsidR="0067102C">
        <w:t>]</w:t>
      </w:r>
    </w:p>
    <w:p w14:paraId="65C9B881" w14:textId="77777777" w:rsidR="000B4421" w:rsidRPr="000B4421" w:rsidRDefault="000B4421" w:rsidP="000B4421">
      <w:pPr>
        <w:pStyle w:val="9TitlePageText"/>
      </w:pPr>
    </w:p>
    <w:p w14:paraId="06B81385" w14:textId="6A9F041F" w:rsidR="000C0A80" w:rsidRDefault="000C0A80" w:rsidP="000C0A80">
      <w:pPr>
        <w:pStyle w:val="9TitlePageText"/>
      </w:pPr>
      <w:r>
        <w:rPr>
          <w:rFonts w:cs="Arial"/>
        </w:rPr>
        <w:t>©</w:t>
      </w:r>
      <w:r>
        <w:t xml:space="preserve"> </w:t>
      </w:r>
      <w:r w:rsidR="0067102C">
        <w:t>[Firstname Lastname]</w:t>
      </w:r>
      <w:r w:rsidR="000B56F9">
        <w:t xml:space="preserve"> YEAR</w:t>
      </w:r>
      <w:r>
        <w:br/>
        <w:t>SIMON FRASER UNIVERSITY</w:t>
      </w:r>
      <w:r>
        <w:br/>
      </w:r>
      <w:r w:rsidR="0067102C">
        <w:t>[Term</w:t>
      </w:r>
      <w:r w:rsidR="00D26CE0">
        <w:t xml:space="preserve"> </w:t>
      </w:r>
      <w:r w:rsidR="0067102C">
        <w:t>YEAR]</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58873854"/>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[Firstname Lastname]</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77777777" w:rsidR="003F6C1D" w:rsidRPr="00D2731A" w:rsidRDefault="003F6C1D" w:rsidP="00680B3C">
            <w:pPr>
              <w:pStyle w:val="1ParaNoSpace"/>
              <w:rPr>
                <w:b/>
              </w:rPr>
            </w:pPr>
            <w:r w:rsidRPr="00D2731A">
              <w:rPr>
                <w:b/>
              </w:rPr>
              <w:t>T</w:t>
            </w:r>
            <w:r>
              <w:rPr>
                <w:b/>
              </w:rPr>
              <w:t>hesis t</w:t>
            </w:r>
            <w:r w:rsidRPr="00D2731A">
              <w:rPr>
                <w:b/>
              </w:rPr>
              <w: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0B56F9">
              <w:t>[Firstname Lastname]</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[Firstname Lastname]</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[Firstname Lastname]</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[Firstname Lastname]</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[Firstname Lastname]</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[Firstname Lastname]</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[Firstname Lastname]</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[Firstname Lastname]</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58873855"/>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58873856"/>
      <w:r>
        <w:lastRenderedPageBreak/>
        <w:t>Abstract</w:t>
      </w:r>
      <w:bookmarkEnd w:id="2"/>
    </w:p>
    <w:p w14:paraId="208CC561" w14:textId="419F9358" w:rsidR="006B3698" w:rsidRDefault="006B3698" w:rsidP="006B3698">
      <w:pPr>
        <w:pStyle w:val="1ParaFlushLeft"/>
      </w:pPr>
      <w:r>
        <w:t>Fishery data visualization plays important role for companies in countries with developed fishery infrastructure</w:t>
      </w:r>
    </w:p>
    <w:p w14:paraId="3E66C147" w14:textId="1D2E9EBF" w:rsidR="00950736" w:rsidRPr="00950736" w:rsidRDefault="00950736" w:rsidP="006B3698">
      <w:pPr>
        <w:pStyle w:val="1ParaFlushLeft"/>
        <w:rPr>
          <w:rFonts w:ascii="Times New Roman" w:hAnsi="Times New Roman" w:cs="Times New Roman"/>
          <w:sz w:val="24"/>
          <w:szCs w:val="24"/>
        </w:rPr>
      </w:pPr>
      <w:r w:rsidRPr="00950736">
        <w:t>In my paper I am going to show trends, anomalies, year-by-year comparison (drill-down) of fishing catches and money value. </w:t>
      </w:r>
    </w:p>
    <w:p w14:paraId="07119671" w14:textId="77777777" w:rsidR="00950736" w:rsidRPr="00950736" w:rsidRDefault="00950736" w:rsidP="006B3698">
      <w:pPr>
        <w:pStyle w:val="1ParaFlushLeft"/>
        <w:rPr>
          <w:rFonts w:ascii="Times New Roman" w:hAnsi="Times New Roman" w:cs="Times New Roman"/>
          <w:sz w:val="24"/>
          <w:szCs w:val="24"/>
        </w:rPr>
      </w:pPr>
      <w:r w:rsidRPr="00950736">
        <w:t>Showing correlation between these two parameters for each Canada province and fish species is a main part of the work.</w:t>
      </w:r>
    </w:p>
    <w:p w14:paraId="48C511C4" w14:textId="77777777" w:rsidR="00950736" w:rsidRPr="00950736" w:rsidRDefault="00950736" w:rsidP="006B3698">
      <w:pPr>
        <w:pStyle w:val="1ParaFlushLeft"/>
        <w:rPr>
          <w:rFonts w:ascii="Times New Roman" w:hAnsi="Times New Roman" w:cs="Times New Roman"/>
          <w:sz w:val="24"/>
          <w:szCs w:val="24"/>
        </w:rPr>
      </w:pPr>
      <w:r w:rsidRPr="00950736">
        <w:t>This will provide a user-friendly way to show all necessary data for non-domain expert users in a web browser, using the novel js library amCharts.</w:t>
      </w:r>
    </w:p>
    <w:p w14:paraId="4B476631" w14:textId="77777777" w:rsidR="00950736" w:rsidRPr="00950736" w:rsidRDefault="00950736" w:rsidP="006B3698">
      <w:pPr>
        <w:pStyle w:val="1ParaFlushLeft"/>
        <w:rPr>
          <w:rFonts w:ascii="Times New Roman" w:hAnsi="Times New Roman" w:cs="Times New Roman"/>
          <w:sz w:val="24"/>
          <w:szCs w:val="24"/>
        </w:rPr>
      </w:pPr>
      <w:r w:rsidRPr="00950736">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5D666F92" w14:textId="77777777" w:rsidR="00950736" w:rsidRDefault="00950736" w:rsidP="006B3698">
      <w:pPr>
        <w:pStyle w:val="1ParaFlushLeft"/>
        <w:rPr>
          <w:lang w:val="en-US"/>
        </w:rPr>
      </w:pPr>
      <w:r w:rsidRPr="00950736">
        <w:rPr>
          <w:lang w:val="en-US"/>
        </w:rPr>
        <w:t>Having it in a web browser is very handy for users because they don’t have to install software on their computers which may not be compatible with OS.</w:t>
      </w:r>
      <w:r w:rsidRPr="00950736">
        <w:rPr>
          <w:lang w:val="en-US"/>
        </w:rPr>
        <w:br/>
        <w:t>This will be a highly accessible multi platform tool which will help to analyze table data much quicker and will give some answers for users who are interested in the fishery domain.</w:t>
      </w:r>
    </w:p>
    <w:p w14:paraId="0E2802A6" w14:textId="1E6C9E30" w:rsidR="00200B9E" w:rsidRPr="00200B9E" w:rsidRDefault="00B36210" w:rsidP="00950736">
      <w:pPr>
        <w:pStyle w:val="1ParaFlushLeft"/>
        <w:ind w:left="1440" w:hanging="1440"/>
      </w:pPr>
      <w:r w:rsidRPr="0082303B">
        <w:rPr>
          <w:b/>
        </w:rPr>
        <w:t>Keywords</w:t>
      </w:r>
      <w:r>
        <w:t>:</w:t>
      </w:r>
      <w:r w:rsidR="004E0E0C">
        <w:t xml:space="preserve"> </w:t>
      </w:r>
      <w:r w:rsidR="0082303B">
        <w:tab/>
      </w:r>
      <w:r w:rsidR="006B3698">
        <w:t>fishery</w:t>
      </w:r>
      <w:r w:rsidR="00F01811">
        <w:t xml:space="preserve">; </w:t>
      </w:r>
      <w:r w:rsidR="006B3698">
        <w:t>web-interface</w:t>
      </w:r>
      <w:r w:rsidR="008B1FCF">
        <w:t xml:space="preserve">; </w:t>
      </w:r>
      <w:r w:rsidR="006B3698">
        <w:t>visualization</w:t>
      </w:r>
      <w:r w:rsidR="008B1FCF">
        <w:t xml:space="preserve">; </w:t>
      </w:r>
      <w:r w:rsidR="006B3698">
        <w:t>online platform</w:t>
      </w:r>
    </w:p>
    <w:p w14:paraId="279134F9" w14:textId="77777777" w:rsidR="00751639" w:rsidRPr="0082303B" w:rsidRDefault="00751639" w:rsidP="00E10BCA">
      <w:pPr>
        <w:pStyle w:val="Heading1Preliminary"/>
        <w:rPr>
          <w:color w:val="auto"/>
        </w:rPr>
      </w:pPr>
      <w:bookmarkStart w:id="3" w:name="_Toc58873857"/>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58873858"/>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58873859"/>
      <w:r>
        <w:lastRenderedPageBreak/>
        <w:t>Table of Contents</w:t>
      </w:r>
      <w:bookmarkEnd w:id="5"/>
    </w:p>
    <w:p w14:paraId="7536B501" w14:textId="318D65D5" w:rsidR="00E22473"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58873854" w:history="1">
        <w:r w:rsidR="00E22473" w:rsidRPr="00AE5570">
          <w:rPr>
            <w:rStyle w:val="Hyperlink"/>
            <w:noProof/>
          </w:rPr>
          <w:t>Declaration of Committee</w:t>
        </w:r>
        <w:r w:rsidR="00E22473">
          <w:rPr>
            <w:noProof/>
            <w:webHidden/>
          </w:rPr>
          <w:tab/>
        </w:r>
        <w:r w:rsidR="00E22473">
          <w:rPr>
            <w:noProof/>
            <w:webHidden/>
          </w:rPr>
          <w:fldChar w:fldCharType="begin"/>
        </w:r>
        <w:r w:rsidR="00E22473">
          <w:rPr>
            <w:noProof/>
            <w:webHidden/>
          </w:rPr>
          <w:instrText xml:space="preserve"> PAGEREF _Toc58873854 \h </w:instrText>
        </w:r>
        <w:r w:rsidR="00E22473">
          <w:rPr>
            <w:noProof/>
            <w:webHidden/>
          </w:rPr>
        </w:r>
        <w:r w:rsidR="00E22473">
          <w:rPr>
            <w:noProof/>
            <w:webHidden/>
          </w:rPr>
          <w:fldChar w:fldCharType="separate"/>
        </w:r>
        <w:r w:rsidR="00E22473">
          <w:rPr>
            <w:noProof/>
            <w:webHidden/>
          </w:rPr>
          <w:t>ii</w:t>
        </w:r>
        <w:r w:rsidR="00E22473">
          <w:rPr>
            <w:noProof/>
            <w:webHidden/>
          </w:rPr>
          <w:fldChar w:fldCharType="end"/>
        </w:r>
      </w:hyperlink>
    </w:p>
    <w:p w14:paraId="4ECADB80" w14:textId="36BA38C7" w:rsidR="00E22473" w:rsidRDefault="006F3CCE">
      <w:pPr>
        <w:pStyle w:val="TOC2"/>
        <w:rPr>
          <w:rFonts w:asciiTheme="minorHAnsi" w:eastAsiaTheme="minorEastAsia" w:hAnsiTheme="minorHAnsi"/>
          <w:bCs w:val="0"/>
          <w:noProof/>
          <w:szCs w:val="22"/>
        </w:rPr>
      </w:pPr>
      <w:hyperlink w:anchor="_Toc58873855" w:history="1">
        <w:r w:rsidR="00E22473" w:rsidRPr="00AE5570">
          <w:rPr>
            <w:rStyle w:val="Hyperlink"/>
            <w:noProof/>
          </w:rPr>
          <w:t>Ethics Statement</w:t>
        </w:r>
        <w:r w:rsidR="00E22473">
          <w:rPr>
            <w:noProof/>
            <w:webHidden/>
          </w:rPr>
          <w:tab/>
        </w:r>
        <w:r w:rsidR="00E22473">
          <w:rPr>
            <w:noProof/>
            <w:webHidden/>
          </w:rPr>
          <w:fldChar w:fldCharType="begin"/>
        </w:r>
        <w:r w:rsidR="00E22473">
          <w:rPr>
            <w:noProof/>
            <w:webHidden/>
          </w:rPr>
          <w:instrText xml:space="preserve"> PAGEREF _Toc58873855 \h </w:instrText>
        </w:r>
        <w:r w:rsidR="00E22473">
          <w:rPr>
            <w:noProof/>
            <w:webHidden/>
          </w:rPr>
        </w:r>
        <w:r w:rsidR="00E22473">
          <w:rPr>
            <w:noProof/>
            <w:webHidden/>
          </w:rPr>
          <w:fldChar w:fldCharType="separate"/>
        </w:r>
        <w:r w:rsidR="00E22473">
          <w:rPr>
            <w:noProof/>
            <w:webHidden/>
          </w:rPr>
          <w:t>iii</w:t>
        </w:r>
        <w:r w:rsidR="00E22473">
          <w:rPr>
            <w:noProof/>
            <w:webHidden/>
          </w:rPr>
          <w:fldChar w:fldCharType="end"/>
        </w:r>
      </w:hyperlink>
    </w:p>
    <w:p w14:paraId="5753AC51" w14:textId="6A3778A0" w:rsidR="00E22473" w:rsidRDefault="006F3CCE">
      <w:pPr>
        <w:pStyle w:val="TOC2"/>
        <w:rPr>
          <w:rFonts w:asciiTheme="minorHAnsi" w:eastAsiaTheme="minorEastAsia" w:hAnsiTheme="minorHAnsi"/>
          <w:bCs w:val="0"/>
          <w:noProof/>
          <w:szCs w:val="22"/>
        </w:rPr>
      </w:pPr>
      <w:hyperlink w:anchor="_Toc58873856" w:history="1">
        <w:r w:rsidR="00E22473" w:rsidRPr="00AE5570">
          <w:rPr>
            <w:rStyle w:val="Hyperlink"/>
            <w:noProof/>
          </w:rPr>
          <w:t>Abstract</w:t>
        </w:r>
        <w:r w:rsidR="00E22473">
          <w:rPr>
            <w:noProof/>
            <w:webHidden/>
          </w:rPr>
          <w:tab/>
        </w:r>
        <w:r w:rsidR="00E22473">
          <w:rPr>
            <w:noProof/>
            <w:webHidden/>
          </w:rPr>
          <w:fldChar w:fldCharType="begin"/>
        </w:r>
        <w:r w:rsidR="00E22473">
          <w:rPr>
            <w:noProof/>
            <w:webHidden/>
          </w:rPr>
          <w:instrText xml:space="preserve"> PAGEREF _Toc58873856 \h </w:instrText>
        </w:r>
        <w:r w:rsidR="00E22473">
          <w:rPr>
            <w:noProof/>
            <w:webHidden/>
          </w:rPr>
        </w:r>
        <w:r w:rsidR="00E22473">
          <w:rPr>
            <w:noProof/>
            <w:webHidden/>
          </w:rPr>
          <w:fldChar w:fldCharType="separate"/>
        </w:r>
        <w:r w:rsidR="00E22473">
          <w:rPr>
            <w:noProof/>
            <w:webHidden/>
          </w:rPr>
          <w:t>iv</w:t>
        </w:r>
        <w:r w:rsidR="00E22473">
          <w:rPr>
            <w:noProof/>
            <w:webHidden/>
          </w:rPr>
          <w:fldChar w:fldCharType="end"/>
        </w:r>
      </w:hyperlink>
    </w:p>
    <w:p w14:paraId="40069211" w14:textId="6ED409E3" w:rsidR="00E22473" w:rsidRDefault="006F3CCE">
      <w:pPr>
        <w:pStyle w:val="TOC2"/>
        <w:rPr>
          <w:rFonts w:asciiTheme="minorHAnsi" w:eastAsiaTheme="minorEastAsia" w:hAnsiTheme="minorHAnsi"/>
          <w:bCs w:val="0"/>
          <w:noProof/>
          <w:szCs w:val="22"/>
        </w:rPr>
      </w:pPr>
      <w:hyperlink w:anchor="_Toc58873857" w:history="1">
        <w:r w:rsidR="00E22473" w:rsidRPr="00AE5570">
          <w:rPr>
            <w:rStyle w:val="Hyperlink"/>
            <w:noProof/>
          </w:rPr>
          <w:t>Dedication</w:t>
        </w:r>
        <w:r w:rsidR="00E22473">
          <w:rPr>
            <w:noProof/>
            <w:webHidden/>
          </w:rPr>
          <w:tab/>
        </w:r>
        <w:r w:rsidR="00E22473">
          <w:rPr>
            <w:noProof/>
            <w:webHidden/>
          </w:rPr>
          <w:fldChar w:fldCharType="begin"/>
        </w:r>
        <w:r w:rsidR="00E22473">
          <w:rPr>
            <w:noProof/>
            <w:webHidden/>
          </w:rPr>
          <w:instrText xml:space="preserve"> PAGEREF _Toc58873857 \h </w:instrText>
        </w:r>
        <w:r w:rsidR="00E22473">
          <w:rPr>
            <w:noProof/>
            <w:webHidden/>
          </w:rPr>
        </w:r>
        <w:r w:rsidR="00E22473">
          <w:rPr>
            <w:noProof/>
            <w:webHidden/>
          </w:rPr>
          <w:fldChar w:fldCharType="separate"/>
        </w:r>
        <w:r w:rsidR="00E22473">
          <w:rPr>
            <w:noProof/>
            <w:webHidden/>
          </w:rPr>
          <w:t>v</w:t>
        </w:r>
        <w:r w:rsidR="00E22473">
          <w:rPr>
            <w:noProof/>
            <w:webHidden/>
          </w:rPr>
          <w:fldChar w:fldCharType="end"/>
        </w:r>
      </w:hyperlink>
    </w:p>
    <w:p w14:paraId="571E6C91" w14:textId="166D06BB" w:rsidR="00E22473" w:rsidRDefault="006F3CCE">
      <w:pPr>
        <w:pStyle w:val="TOC2"/>
        <w:rPr>
          <w:rFonts w:asciiTheme="minorHAnsi" w:eastAsiaTheme="minorEastAsia" w:hAnsiTheme="minorHAnsi"/>
          <w:bCs w:val="0"/>
          <w:noProof/>
          <w:szCs w:val="22"/>
        </w:rPr>
      </w:pPr>
      <w:hyperlink w:anchor="_Toc58873858" w:history="1">
        <w:r w:rsidR="00E22473" w:rsidRPr="00AE5570">
          <w:rPr>
            <w:rStyle w:val="Hyperlink"/>
            <w:noProof/>
          </w:rPr>
          <w:t>Acknowledgements</w:t>
        </w:r>
        <w:r w:rsidR="00E22473">
          <w:rPr>
            <w:noProof/>
            <w:webHidden/>
          </w:rPr>
          <w:tab/>
        </w:r>
        <w:r w:rsidR="00E22473">
          <w:rPr>
            <w:noProof/>
            <w:webHidden/>
          </w:rPr>
          <w:fldChar w:fldCharType="begin"/>
        </w:r>
        <w:r w:rsidR="00E22473">
          <w:rPr>
            <w:noProof/>
            <w:webHidden/>
          </w:rPr>
          <w:instrText xml:space="preserve"> PAGEREF _Toc58873858 \h </w:instrText>
        </w:r>
        <w:r w:rsidR="00E22473">
          <w:rPr>
            <w:noProof/>
            <w:webHidden/>
          </w:rPr>
        </w:r>
        <w:r w:rsidR="00E22473">
          <w:rPr>
            <w:noProof/>
            <w:webHidden/>
          </w:rPr>
          <w:fldChar w:fldCharType="separate"/>
        </w:r>
        <w:r w:rsidR="00E22473">
          <w:rPr>
            <w:noProof/>
            <w:webHidden/>
          </w:rPr>
          <w:t>vi</w:t>
        </w:r>
        <w:r w:rsidR="00E22473">
          <w:rPr>
            <w:noProof/>
            <w:webHidden/>
          </w:rPr>
          <w:fldChar w:fldCharType="end"/>
        </w:r>
      </w:hyperlink>
    </w:p>
    <w:p w14:paraId="4537E113" w14:textId="1040E1C2" w:rsidR="00E22473" w:rsidRDefault="006F3CCE">
      <w:pPr>
        <w:pStyle w:val="TOC2"/>
        <w:rPr>
          <w:rFonts w:asciiTheme="minorHAnsi" w:eastAsiaTheme="minorEastAsia" w:hAnsiTheme="minorHAnsi"/>
          <w:bCs w:val="0"/>
          <w:noProof/>
          <w:szCs w:val="22"/>
        </w:rPr>
      </w:pPr>
      <w:hyperlink w:anchor="_Toc58873859" w:history="1">
        <w:r w:rsidR="00E22473" w:rsidRPr="00AE5570">
          <w:rPr>
            <w:rStyle w:val="Hyperlink"/>
            <w:noProof/>
          </w:rPr>
          <w:t>Table of Contents</w:t>
        </w:r>
        <w:r w:rsidR="00E22473">
          <w:rPr>
            <w:noProof/>
            <w:webHidden/>
          </w:rPr>
          <w:tab/>
        </w:r>
        <w:r w:rsidR="00E22473">
          <w:rPr>
            <w:noProof/>
            <w:webHidden/>
          </w:rPr>
          <w:fldChar w:fldCharType="begin"/>
        </w:r>
        <w:r w:rsidR="00E22473">
          <w:rPr>
            <w:noProof/>
            <w:webHidden/>
          </w:rPr>
          <w:instrText xml:space="preserve"> PAGEREF _Toc58873859 \h </w:instrText>
        </w:r>
        <w:r w:rsidR="00E22473">
          <w:rPr>
            <w:noProof/>
            <w:webHidden/>
          </w:rPr>
        </w:r>
        <w:r w:rsidR="00E22473">
          <w:rPr>
            <w:noProof/>
            <w:webHidden/>
          </w:rPr>
          <w:fldChar w:fldCharType="separate"/>
        </w:r>
        <w:r w:rsidR="00E22473">
          <w:rPr>
            <w:noProof/>
            <w:webHidden/>
          </w:rPr>
          <w:t>vii</w:t>
        </w:r>
        <w:r w:rsidR="00E22473">
          <w:rPr>
            <w:noProof/>
            <w:webHidden/>
          </w:rPr>
          <w:fldChar w:fldCharType="end"/>
        </w:r>
      </w:hyperlink>
    </w:p>
    <w:p w14:paraId="0BC26D0C" w14:textId="3E11CED3" w:rsidR="00E22473" w:rsidRDefault="006F3CCE">
      <w:pPr>
        <w:pStyle w:val="TOC2"/>
        <w:rPr>
          <w:rFonts w:asciiTheme="minorHAnsi" w:eastAsiaTheme="minorEastAsia" w:hAnsiTheme="minorHAnsi"/>
          <w:bCs w:val="0"/>
          <w:noProof/>
          <w:szCs w:val="22"/>
        </w:rPr>
      </w:pPr>
      <w:hyperlink w:anchor="_Toc58873860" w:history="1">
        <w:r w:rsidR="00E22473" w:rsidRPr="00AE5570">
          <w:rPr>
            <w:rStyle w:val="Hyperlink"/>
            <w:noProof/>
          </w:rPr>
          <w:t>List of Tables</w:t>
        </w:r>
        <w:r w:rsidR="00E22473">
          <w:rPr>
            <w:noProof/>
            <w:webHidden/>
          </w:rPr>
          <w:tab/>
        </w:r>
        <w:r w:rsidR="00E22473">
          <w:rPr>
            <w:noProof/>
            <w:webHidden/>
          </w:rPr>
          <w:fldChar w:fldCharType="begin"/>
        </w:r>
        <w:r w:rsidR="00E22473">
          <w:rPr>
            <w:noProof/>
            <w:webHidden/>
          </w:rPr>
          <w:instrText xml:space="preserve"> PAGEREF _Toc58873860 \h </w:instrText>
        </w:r>
        <w:r w:rsidR="00E22473">
          <w:rPr>
            <w:noProof/>
            <w:webHidden/>
          </w:rPr>
        </w:r>
        <w:r w:rsidR="00E22473">
          <w:rPr>
            <w:noProof/>
            <w:webHidden/>
          </w:rPr>
          <w:fldChar w:fldCharType="separate"/>
        </w:r>
        <w:r w:rsidR="00E22473">
          <w:rPr>
            <w:noProof/>
            <w:webHidden/>
          </w:rPr>
          <w:t>viii</w:t>
        </w:r>
        <w:r w:rsidR="00E22473">
          <w:rPr>
            <w:noProof/>
            <w:webHidden/>
          </w:rPr>
          <w:fldChar w:fldCharType="end"/>
        </w:r>
      </w:hyperlink>
    </w:p>
    <w:p w14:paraId="3CDE225A" w14:textId="69C2BC53" w:rsidR="00E22473" w:rsidRDefault="006F3CCE">
      <w:pPr>
        <w:pStyle w:val="TOC2"/>
        <w:rPr>
          <w:rFonts w:asciiTheme="minorHAnsi" w:eastAsiaTheme="minorEastAsia" w:hAnsiTheme="minorHAnsi"/>
          <w:bCs w:val="0"/>
          <w:noProof/>
          <w:szCs w:val="22"/>
        </w:rPr>
      </w:pPr>
      <w:hyperlink w:anchor="_Toc58873861" w:history="1">
        <w:r w:rsidR="00E22473" w:rsidRPr="00AE5570">
          <w:rPr>
            <w:rStyle w:val="Hyperlink"/>
            <w:noProof/>
          </w:rPr>
          <w:t>List of Figures</w:t>
        </w:r>
        <w:r w:rsidR="00E22473">
          <w:rPr>
            <w:noProof/>
            <w:webHidden/>
          </w:rPr>
          <w:tab/>
        </w:r>
        <w:r w:rsidR="00E22473">
          <w:rPr>
            <w:noProof/>
            <w:webHidden/>
          </w:rPr>
          <w:fldChar w:fldCharType="begin"/>
        </w:r>
        <w:r w:rsidR="00E22473">
          <w:rPr>
            <w:noProof/>
            <w:webHidden/>
          </w:rPr>
          <w:instrText xml:space="preserve"> PAGEREF _Toc58873861 \h </w:instrText>
        </w:r>
        <w:r w:rsidR="00E22473">
          <w:rPr>
            <w:noProof/>
            <w:webHidden/>
          </w:rPr>
        </w:r>
        <w:r w:rsidR="00E22473">
          <w:rPr>
            <w:noProof/>
            <w:webHidden/>
          </w:rPr>
          <w:fldChar w:fldCharType="separate"/>
        </w:r>
        <w:r w:rsidR="00E22473">
          <w:rPr>
            <w:noProof/>
            <w:webHidden/>
          </w:rPr>
          <w:t>ix</w:t>
        </w:r>
        <w:r w:rsidR="00E22473">
          <w:rPr>
            <w:noProof/>
            <w:webHidden/>
          </w:rPr>
          <w:fldChar w:fldCharType="end"/>
        </w:r>
      </w:hyperlink>
    </w:p>
    <w:p w14:paraId="30D8AAFE" w14:textId="3DDBD169" w:rsidR="00E22473" w:rsidRDefault="006F3CCE">
      <w:pPr>
        <w:pStyle w:val="TOC2"/>
        <w:rPr>
          <w:rFonts w:asciiTheme="minorHAnsi" w:eastAsiaTheme="minorEastAsia" w:hAnsiTheme="minorHAnsi"/>
          <w:bCs w:val="0"/>
          <w:noProof/>
          <w:szCs w:val="22"/>
        </w:rPr>
      </w:pPr>
      <w:hyperlink w:anchor="_Toc58873862" w:history="1">
        <w:r w:rsidR="00E22473" w:rsidRPr="00AE5570">
          <w:rPr>
            <w:rStyle w:val="Hyperlink"/>
            <w:noProof/>
          </w:rPr>
          <w:t>List of Acronyms</w:t>
        </w:r>
        <w:r w:rsidR="00E22473">
          <w:rPr>
            <w:noProof/>
            <w:webHidden/>
          </w:rPr>
          <w:tab/>
        </w:r>
        <w:r w:rsidR="00E22473">
          <w:rPr>
            <w:noProof/>
            <w:webHidden/>
          </w:rPr>
          <w:fldChar w:fldCharType="begin"/>
        </w:r>
        <w:r w:rsidR="00E22473">
          <w:rPr>
            <w:noProof/>
            <w:webHidden/>
          </w:rPr>
          <w:instrText xml:space="preserve"> PAGEREF _Toc58873862 \h </w:instrText>
        </w:r>
        <w:r w:rsidR="00E22473">
          <w:rPr>
            <w:noProof/>
            <w:webHidden/>
          </w:rPr>
        </w:r>
        <w:r w:rsidR="00E22473">
          <w:rPr>
            <w:noProof/>
            <w:webHidden/>
          </w:rPr>
          <w:fldChar w:fldCharType="separate"/>
        </w:r>
        <w:r w:rsidR="00E22473">
          <w:rPr>
            <w:noProof/>
            <w:webHidden/>
          </w:rPr>
          <w:t>x</w:t>
        </w:r>
        <w:r w:rsidR="00E22473">
          <w:rPr>
            <w:noProof/>
            <w:webHidden/>
          </w:rPr>
          <w:fldChar w:fldCharType="end"/>
        </w:r>
      </w:hyperlink>
    </w:p>
    <w:p w14:paraId="03249304" w14:textId="481208B0" w:rsidR="00E22473" w:rsidRDefault="006F3CCE">
      <w:pPr>
        <w:pStyle w:val="TOC2"/>
        <w:rPr>
          <w:rFonts w:asciiTheme="minorHAnsi" w:eastAsiaTheme="minorEastAsia" w:hAnsiTheme="minorHAnsi"/>
          <w:bCs w:val="0"/>
          <w:noProof/>
          <w:szCs w:val="22"/>
        </w:rPr>
      </w:pPr>
      <w:hyperlink w:anchor="_Toc58873863" w:history="1">
        <w:r w:rsidR="00E22473" w:rsidRPr="00AE5570">
          <w:rPr>
            <w:rStyle w:val="Hyperlink"/>
            <w:noProof/>
          </w:rPr>
          <w:t>Glossary</w:t>
        </w:r>
        <w:r w:rsidR="00E22473">
          <w:rPr>
            <w:noProof/>
            <w:webHidden/>
          </w:rPr>
          <w:tab/>
        </w:r>
        <w:r w:rsidR="00E22473">
          <w:rPr>
            <w:noProof/>
            <w:webHidden/>
          </w:rPr>
          <w:fldChar w:fldCharType="begin"/>
        </w:r>
        <w:r w:rsidR="00E22473">
          <w:rPr>
            <w:noProof/>
            <w:webHidden/>
          </w:rPr>
          <w:instrText xml:space="preserve"> PAGEREF _Toc58873863 \h </w:instrText>
        </w:r>
        <w:r w:rsidR="00E22473">
          <w:rPr>
            <w:noProof/>
            <w:webHidden/>
          </w:rPr>
        </w:r>
        <w:r w:rsidR="00E22473">
          <w:rPr>
            <w:noProof/>
            <w:webHidden/>
          </w:rPr>
          <w:fldChar w:fldCharType="separate"/>
        </w:r>
        <w:r w:rsidR="00E22473">
          <w:rPr>
            <w:noProof/>
            <w:webHidden/>
          </w:rPr>
          <w:t>xi</w:t>
        </w:r>
        <w:r w:rsidR="00E22473">
          <w:rPr>
            <w:noProof/>
            <w:webHidden/>
          </w:rPr>
          <w:fldChar w:fldCharType="end"/>
        </w:r>
      </w:hyperlink>
    </w:p>
    <w:p w14:paraId="2D28B188" w14:textId="4AEB0B19" w:rsidR="00E22473" w:rsidRDefault="006F3CCE">
      <w:pPr>
        <w:pStyle w:val="TOC2"/>
        <w:rPr>
          <w:rFonts w:asciiTheme="minorHAnsi" w:eastAsiaTheme="minorEastAsia" w:hAnsiTheme="minorHAnsi"/>
          <w:bCs w:val="0"/>
          <w:noProof/>
          <w:szCs w:val="22"/>
        </w:rPr>
      </w:pPr>
      <w:hyperlink w:anchor="_Toc58873864" w:history="1">
        <w:r w:rsidR="00E22473" w:rsidRPr="00AE5570">
          <w:rPr>
            <w:rStyle w:val="Hyperlink"/>
            <w:noProof/>
          </w:rPr>
          <w:t>Preface/Executive Summary/Image</w:t>
        </w:r>
        <w:r w:rsidR="00E22473">
          <w:rPr>
            <w:noProof/>
            <w:webHidden/>
          </w:rPr>
          <w:tab/>
        </w:r>
        <w:r w:rsidR="00E22473">
          <w:rPr>
            <w:noProof/>
            <w:webHidden/>
          </w:rPr>
          <w:fldChar w:fldCharType="begin"/>
        </w:r>
        <w:r w:rsidR="00E22473">
          <w:rPr>
            <w:noProof/>
            <w:webHidden/>
          </w:rPr>
          <w:instrText xml:space="preserve"> PAGEREF _Toc58873864 \h </w:instrText>
        </w:r>
        <w:r w:rsidR="00E22473">
          <w:rPr>
            <w:noProof/>
            <w:webHidden/>
          </w:rPr>
        </w:r>
        <w:r w:rsidR="00E22473">
          <w:rPr>
            <w:noProof/>
            <w:webHidden/>
          </w:rPr>
          <w:fldChar w:fldCharType="separate"/>
        </w:r>
        <w:r w:rsidR="00E22473">
          <w:rPr>
            <w:noProof/>
            <w:webHidden/>
          </w:rPr>
          <w:t>xii</w:t>
        </w:r>
        <w:r w:rsidR="00E22473">
          <w:rPr>
            <w:noProof/>
            <w:webHidden/>
          </w:rPr>
          <w:fldChar w:fldCharType="end"/>
        </w:r>
      </w:hyperlink>
    </w:p>
    <w:p w14:paraId="0D2F8747" w14:textId="4F82AC63" w:rsidR="00E22473" w:rsidRDefault="006F3CCE">
      <w:pPr>
        <w:pStyle w:val="TOC1"/>
        <w:tabs>
          <w:tab w:val="left" w:pos="1440"/>
        </w:tabs>
        <w:rPr>
          <w:rFonts w:asciiTheme="minorHAnsi" w:eastAsiaTheme="minorEastAsia" w:hAnsiTheme="minorHAnsi"/>
          <w:b w:val="0"/>
          <w:bCs w:val="0"/>
          <w:szCs w:val="22"/>
        </w:rPr>
      </w:pPr>
      <w:hyperlink w:anchor="_Toc58873865" w:history="1">
        <w:r w:rsidR="00E22473" w:rsidRPr="00AE5570">
          <w:rPr>
            <w:rStyle w:val="Hyperlink"/>
          </w:rPr>
          <w:t>Chapter 1.</w:t>
        </w:r>
        <w:r w:rsidR="00E22473">
          <w:rPr>
            <w:rFonts w:asciiTheme="minorHAnsi" w:eastAsiaTheme="minorEastAsia" w:hAnsiTheme="minorHAnsi"/>
            <w:b w:val="0"/>
            <w:bCs w:val="0"/>
            <w:szCs w:val="22"/>
          </w:rPr>
          <w:tab/>
        </w:r>
        <w:r w:rsidR="00E22473" w:rsidRPr="00AE5570">
          <w:rPr>
            <w:rStyle w:val="Hyperlink"/>
          </w:rPr>
          <w:t>Introduction</w:t>
        </w:r>
        <w:r w:rsidR="00E22473">
          <w:rPr>
            <w:webHidden/>
          </w:rPr>
          <w:tab/>
        </w:r>
        <w:r w:rsidR="00E22473">
          <w:rPr>
            <w:webHidden/>
          </w:rPr>
          <w:fldChar w:fldCharType="begin"/>
        </w:r>
        <w:r w:rsidR="00E22473">
          <w:rPr>
            <w:webHidden/>
          </w:rPr>
          <w:instrText xml:space="preserve"> PAGEREF _Toc58873865 \h </w:instrText>
        </w:r>
        <w:r w:rsidR="00E22473">
          <w:rPr>
            <w:webHidden/>
          </w:rPr>
        </w:r>
        <w:r w:rsidR="00E22473">
          <w:rPr>
            <w:webHidden/>
          </w:rPr>
          <w:fldChar w:fldCharType="separate"/>
        </w:r>
        <w:r w:rsidR="00E22473">
          <w:rPr>
            <w:webHidden/>
          </w:rPr>
          <w:t>1</w:t>
        </w:r>
        <w:r w:rsidR="00E22473">
          <w:rPr>
            <w:webHidden/>
          </w:rPr>
          <w:fldChar w:fldCharType="end"/>
        </w:r>
      </w:hyperlink>
    </w:p>
    <w:p w14:paraId="7365633D" w14:textId="00A49F5F" w:rsidR="00E22473" w:rsidRDefault="006F3CCE">
      <w:pPr>
        <w:pStyle w:val="TOC1"/>
        <w:tabs>
          <w:tab w:val="left" w:pos="1440"/>
        </w:tabs>
        <w:rPr>
          <w:rFonts w:asciiTheme="minorHAnsi" w:eastAsiaTheme="minorEastAsia" w:hAnsiTheme="minorHAnsi"/>
          <w:b w:val="0"/>
          <w:bCs w:val="0"/>
          <w:szCs w:val="22"/>
        </w:rPr>
      </w:pPr>
      <w:hyperlink w:anchor="_Toc58873866" w:history="1">
        <w:r w:rsidR="00E22473" w:rsidRPr="00AE5570">
          <w:rPr>
            <w:rStyle w:val="Hyperlink"/>
          </w:rPr>
          <w:t>Chapter 2.</w:t>
        </w:r>
        <w:r w:rsidR="00E22473">
          <w:rPr>
            <w:rFonts w:asciiTheme="minorHAnsi" w:eastAsiaTheme="minorEastAsia" w:hAnsiTheme="minorHAnsi"/>
            <w:b w:val="0"/>
            <w:bCs w:val="0"/>
            <w:szCs w:val="22"/>
          </w:rPr>
          <w:tab/>
        </w:r>
        <w:r w:rsidR="00E22473" w:rsidRPr="00AE5570">
          <w:rPr>
            <w:rStyle w:val="Hyperlink"/>
          </w:rPr>
          <w:t>Related Work</w:t>
        </w:r>
        <w:r w:rsidR="00E22473">
          <w:rPr>
            <w:webHidden/>
          </w:rPr>
          <w:tab/>
        </w:r>
        <w:r w:rsidR="00E22473">
          <w:rPr>
            <w:webHidden/>
          </w:rPr>
          <w:fldChar w:fldCharType="begin"/>
        </w:r>
        <w:r w:rsidR="00E22473">
          <w:rPr>
            <w:webHidden/>
          </w:rPr>
          <w:instrText xml:space="preserve"> PAGEREF _Toc58873866 \h </w:instrText>
        </w:r>
        <w:r w:rsidR="00E22473">
          <w:rPr>
            <w:webHidden/>
          </w:rPr>
        </w:r>
        <w:r w:rsidR="00E22473">
          <w:rPr>
            <w:webHidden/>
          </w:rPr>
          <w:fldChar w:fldCharType="separate"/>
        </w:r>
        <w:r w:rsidR="00E22473">
          <w:rPr>
            <w:webHidden/>
          </w:rPr>
          <w:t>2</w:t>
        </w:r>
        <w:r w:rsidR="00E22473">
          <w:rPr>
            <w:webHidden/>
          </w:rPr>
          <w:fldChar w:fldCharType="end"/>
        </w:r>
      </w:hyperlink>
    </w:p>
    <w:p w14:paraId="139D210F" w14:textId="399F0D5F" w:rsidR="00E22473" w:rsidRDefault="006F3CCE">
      <w:pPr>
        <w:pStyle w:val="TOC2"/>
        <w:rPr>
          <w:rFonts w:asciiTheme="minorHAnsi" w:eastAsiaTheme="minorEastAsia" w:hAnsiTheme="minorHAnsi"/>
          <w:bCs w:val="0"/>
          <w:noProof/>
          <w:szCs w:val="22"/>
        </w:rPr>
      </w:pPr>
      <w:hyperlink w:anchor="_Toc58873867" w:history="1">
        <w:r w:rsidR="00E22473" w:rsidRPr="00AE5570">
          <w:rPr>
            <w:rStyle w:val="Hyperlink"/>
            <w:rFonts w:cs="Arial"/>
            <w:noProof/>
          </w:rPr>
          <w:t>2.1.</w:t>
        </w:r>
        <w:r w:rsidR="00E22473">
          <w:rPr>
            <w:rFonts w:asciiTheme="minorHAnsi" w:eastAsiaTheme="minorEastAsia" w:hAnsiTheme="minorHAnsi"/>
            <w:bCs w:val="0"/>
            <w:noProof/>
            <w:szCs w:val="22"/>
          </w:rPr>
          <w:tab/>
        </w:r>
        <w:r w:rsidR="00E22473" w:rsidRPr="00AE5570">
          <w:rPr>
            <w:rStyle w:val="Hyperlink"/>
            <w:noProof/>
          </w:rPr>
          <w:t>Role of the Fishery Visualization</w:t>
        </w:r>
        <w:r w:rsidR="00E22473">
          <w:rPr>
            <w:noProof/>
            <w:webHidden/>
          </w:rPr>
          <w:tab/>
        </w:r>
        <w:r w:rsidR="00E22473">
          <w:rPr>
            <w:noProof/>
            <w:webHidden/>
          </w:rPr>
          <w:fldChar w:fldCharType="begin"/>
        </w:r>
        <w:r w:rsidR="00E22473">
          <w:rPr>
            <w:noProof/>
            <w:webHidden/>
          </w:rPr>
          <w:instrText xml:space="preserve"> PAGEREF _Toc58873867 \h </w:instrText>
        </w:r>
        <w:r w:rsidR="00E22473">
          <w:rPr>
            <w:noProof/>
            <w:webHidden/>
          </w:rPr>
        </w:r>
        <w:r w:rsidR="00E22473">
          <w:rPr>
            <w:noProof/>
            <w:webHidden/>
          </w:rPr>
          <w:fldChar w:fldCharType="separate"/>
        </w:r>
        <w:r w:rsidR="00E22473">
          <w:rPr>
            <w:noProof/>
            <w:webHidden/>
          </w:rPr>
          <w:t>2</w:t>
        </w:r>
        <w:r w:rsidR="00E22473">
          <w:rPr>
            <w:noProof/>
            <w:webHidden/>
          </w:rPr>
          <w:fldChar w:fldCharType="end"/>
        </w:r>
      </w:hyperlink>
    </w:p>
    <w:p w14:paraId="0E0A06B5" w14:textId="455F31E3" w:rsidR="00E22473" w:rsidRDefault="006F3CCE">
      <w:pPr>
        <w:pStyle w:val="TOC2"/>
        <w:rPr>
          <w:rFonts w:asciiTheme="minorHAnsi" w:eastAsiaTheme="minorEastAsia" w:hAnsiTheme="minorHAnsi"/>
          <w:bCs w:val="0"/>
          <w:noProof/>
          <w:szCs w:val="22"/>
        </w:rPr>
      </w:pPr>
      <w:hyperlink w:anchor="_Toc58873868" w:history="1">
        <w:r w:rsidR="00E22473" w:rsidRPr="00AE5570">
          <w:rPr>
            <w:rStyle w:val="Hyperlink"/>
            <w:rFonts w:cs="Arial"/>
            <w:noProof/>
          </w:rPr>
          <w:t>2.2.</w:t>
        </w:r>
        <w:r w:rsidR="00E22473">
          <w:rPr>
            <w:rFonts w:asciiTheme="minorHAnsi" w:eastAsiaTheme="minorEastAsia" w:hAnsiTheme="minorHAnsi"/>
            <w:bCs w:val="0"/>
            <w:noProof/>
            <w:szCs w:val="22"/>
          </w:rPr>
          <w:tab/>
        </w:r>
        <w:r w:rsidR="00E22473" w:rsidRPr="00AE5570">
          <w:rPr>
            <w:rStyle w:val="Hyperlink"/>
            <w:noProof/>
          </w:rPr>
          <w:t>Marine Environmental Management</w:t>
        </w:r>
        <w:r w:rsidR="00E22473">
          <w:rPr>
            <w:noProof/>
            <w:webHidden/>
          </w:rPr>
          <w:tab/>
        </w:r>
        <w:r w:rsidR="00E22473">
          <w:rPr>
            <w:noProof/>
            <w:webHidden/>
          </w:rPr>
          <w:fldChar w:fldCharType="begin"/>
        </w:r>
        <w:r w:rsidR="00E22473">
          <w:rPr>
            <w:noProof/>
            <w:webHidden/>
          </w:rPr>
          <w:instrText xml:space="preserve"> PAGEREF _Toc58873868 \h </w:instrText>
        </w:r>
        <w:r w:rsidR="00E22473">
          <w:rPr>
            <w:noProof/>
            <w:webHidden/>
          </w:rPr>
        </w:r>
        <w:r w:rsidR="00E22473">
          <w:rPr>
            <w:noProof/>
            <w:webHidden/>
          </w:rPr>
          <w:fldChar w:fldCharType="separate"/>
        </w:r>
        <w:r w:rsidR="00E22473">
          <w:rPr>
            <w:noProof/>
            <w:webHidden/>
          </w:rPr>
          <w:t>2</w:t>
        </w:r>
        <w:r w:rsidR="00E22473">
          <w:rPr>
            <w:noProof/>
            <w:webHidden/>
          </w:rPr>
          <w:fldChar w:fldCharType="end"/>
        </w:r>
      </w:hyperlink>
    </w:p>
    <w:p w14:paraId="31B00175" w14:textId="36A4B963" w:rsidR="00E22473" w:rsidRDefault="006F3CCE">
      <w:pPr>
        <w:pStyle w:val="TOC2"/>
        <w:rPr>
          <w:rFonts w:asciiTheme="minorHAnsi" w:eastAsiaTheme="minorEastAsia" w:hAnsiTheme="minorHAnsi"/>
          <w:bCs w:val="0"/>
          <w:noProof/>
          <w:szCs w:val="22"/>
        </w:rPr>
      </w:pPr>
      <w:hyperlink w:anchor="_Toc58873869" w:history="1">
        <w:r w:rsidR="00E22473" w:rsidRPr="00AE5570">
          <w:rPr>
            <w:rStyle w:val="Hyperlink"/>
            <w:rFonts w:cs="Arial"/>
            <w:noProof/>
          </w:rPr>
          <w:t>2.3.</w:t>
        </w:r>
        <w:r w:rsidR="00E22473">
          <w:rPr>
            <w:rFonts w:asciiTheme="minorHAnsi" w:eastAsiaTheme="minorEastAsia" w:hAnsiTheme="minorHAnsi"/>
            <w:bCs w:val="0"/>
            <w:noProof/>
            <w:szCs w:val="22"/>
          </w:rPr>
          <w:tab/>
        </w:r>
        <w:r w:rsidR="00E22473" w:rsidRPr="00AE5570">
          <w:rPr>
            <w:rStyle w:val="Hyperlink"/>
            <w:noProof/>
          </w:rPr>
          <w:t>Approaches to Visualization</w:t>
        </w:r>
        <w:r w:rsidR="00E22473">
          <w:rPr>
            <w:noProof/>
            <w:webHidden/>
          </w:rPr>
          <w:tab/>
        </w:r>
        <w:r w:rsidR="00E22473">
          <w:rPr>
            <w:noProof/>
            <w:webHidden/>
          </w:rPr>
          <w:fldChar w:fldCharType="begin"/>
        </w:r>
        <w:r w:rsidR="00E22473">
          <w:rPr>
            <w:noProof/>
            <w:webHidden/>
          </w:rPr>
          <w:instrText xml:space="preserve"> PAGEREF _Toc58873869 \h </w:instrText>
        </w:r>
        <w:r w:rsidR="00E22473">
          <w:rPr>
            <w:noProof/>
            <w:webHidden/>
          </w:rPr>
        </w:r>
        <w:r w:rsidR="00E22473">
          <w:rPr>
            <w:noProof/>
            <w:webHidden/>
          </w:rPr>
          <w:fldChar w:fldCharType="separate"/>
        </w:r>
        <w:r w:rsidR="00E22473">
          <w:rPr>
            <w:noProof/>
            <w:webHidden/>
          </w:rPr>
          <w:t>5</w:t>
        </w:r>
        <w:r w:rsidR="00E22473">
          <w:rPr>
            <w:noProof/>
            <w:webHidden/>
          </w:rPr>
          <w:fldChar w:fldCharType="end"/>
        </w:r>
      </w:hyperlink>
    </w:p>
    <w:p w14:paraId="4834A5B8" w14:textId="1D8BF866" w:rsidR="00E22473" w:rsidRDefault="006F3CCE">
      <w:pPr>
        <w:pStyle w:val="TOC1"/>
        <w:tabs>
          <w:tab w:val="left" w:pos="1440"/>
        </w:tabs>
        <w:rPr>
          <w:rFonts w:asciiTheme="minorHAnsi" w:eastAsiaTheme="minorEastAsia" w:hAnsiTheme="minorHAnsi"/>
          <w:b w:val="0"/>
          <w:bCs w:val="0"/>
          <w:szCs w:val="22"/>
        </w:rPr>
      </w:pPr>
      <w:hyperlink w:anchor="_Toc58873870" w:history="1">
        <w:r w:rsidR="00E22473" w:rsidRPr="00AE5570">
          <w:rPr>
            <w:rStyle w:val="Hyperlink"/>
          </w:rPr>
          <w:t>Chapter 3.</w:t>
        </w:r>
        <w:r w:rsidR="00E22473">
          <w:rPr>
            <w:rFonts w:asciiTheme="minorHAnsi" w:eastAsiaTheme="minorEastAsia" w:hAnsiTheme="minorHAnsi"/>
            <w:b w:val="0"/>
            <w:bCs w:val="0"/>
            <w:szCs w:val="22"/>
          </w:rPr>
          <w:tab/>
        </w:r>
        <w:r w:rsidR="00E22473" w:rsidRPr="00AE5570">
          <w:rPr>
            <w:rStyle w:val="Hyperlink"/>
          </w:rPr>
          <w:t>Design and Use Cases</w:t>
        </w:r>
        <w:r w:rsidR="00E22473">
          <w:rPr>
            <w:webHidden/>
          </w:rPr>
          <w:tab/>
        </w:r>
        <w:r w:rsidR="00E22473">
          <w:rPr>
            <w:webHidden/>
          </w:rPr>
          <w:fldChar w:fldCharType="begin"/>
        </w:r>
        <w:r w:rsidR="00E22473">
          <w:rPr>
            <w:webHidden/>
          </w:rPr>
          <w:instrText xml:space="preserve"> PAGEREF _Toc58873870 \h </w:instrText>
        </w:r>
        <w:r w:rsidR="00E22473">
          <w:rPr>
            <w:webHidden/>
          </w:rPr>
        </w:r>
        <w:r w:rsidR="00E22473">
          <w:rPr>
            <w:webHidden/>
          </w:rPr>
          <w:fldChar w:fldCharType="separate"/>
        </w:r>
        <w:r w:rsidR="00E22473">
          <w:rPr>
            <w:webHidden/>
          </w:rPr>
          <w:t>6</w:t>
        </w:r>
        <w:r w:rsidR="00E22473">
          <w:rPr>
            <w:webHidden/>
          </w:rPr>
          <w:fldChar w:fldCharType="end"/>
        </w:r>
      </w:hyperlink>
    </w:p>
    <w:p w14:paraId="26C650DF" w14:textId="41ABE665" w:rsidR="00E22473" w:rsidRDefault="006F3CCE">
      <w:pPr>
        <w:pStyle w:val="TOC1"/>
        <w:tabs>
          <w:tab w:val="left" w:pos="1440"/>
        </w:tabs>
        <w:rPr>
          <w:rFonts w:asciiTheme="minorHAnsi" w:eastAsiaTheme="minorEastAsia" w:hAnsiTheme="minorHAnsi"/>
          <w:b w:val="0"/>
          <w:bCs w:val="0"/>
          <w:szCs w:val="22"/>
        </w:rPr>
      </w:pPr>
      <w:hyperlink w:anchor="_Toc58873871" w:history="1">
        <w:r w:rsidR="00E22473" w:rsidRPr="00AE5570">
          <w:rPr>
            <w:rStyle w:val="Hyperlink"/>
          </w:rPr>
          <w:t>Chapter 4.</w:t>
        </w:r>
        <w:r w:rsidR="00E22473">
          <w:rPr>
            <w:rFonts w:asciiTheme="minorHAnsi" w:eastAsiaTheme="minorEastAsia" w:hAnsiTheme="minorHAnsi"/>
            <w:b w:val="0"/>
            <w:bCs w:val="0"/>
            <w:szCs w:val="22"/>
          </w:rPr>
          <w:tab/>
        </w:r>
        <w:r w:rsidR="00E22473" w:rsidRPr="00AE5570">
          <w:rPr>
            <w:rStyle w:val="Hyperlink"/>
          </w:rPr>
          <w:t>Implementation (Tool Overview)</w:t>
        </w:r>
        <w:r w:rsidR="00E22473">
          <w:rPr>
            <w:webHidden/>
          </w:rPr>
          <w:tab/>
        </w:r>
        <w:r w:rsidR="00E22473">
          <w:rPr>
            <w:webHidden/>
          </w:rPr>
          <w:fldChar w:fldCharType="begin"/>
        </w:r>
        <w:r w:rsidR="00E22473">
          <w:rPr>
            <w:webHidden/>
          </w:rPr>
          <w:instrText xml:space="preserve"> PAGEREF _Toc58873871 \h </w:instrText>
        </w:r>
        <w:r w:rsidR="00E22473">
          <w:rPr>
            <w:webHidden/>
          </w:rPr>
        </w:r>
        <w:r w:rsidR="00E22473">
          <w:rPr>
            <w:webHidden/>
          </w:rPr>
          <w:fldChar w:fldCharType="separate"/>
        </w:r>
        <w:r w:rsidR="00E22473">
          <w:rPr>
            <w:webHidden/>
          </w:rPr>
          <w:t>9</w:t>
        </w:r>
        <w:r w:rsidR="00E22473">
          <w:rPr>
            <w:webHidden/>
          </w:rPr>
          <w:fldChar w:fldCharType="end"/>
        </w:r>
      </w:hyperlink>
    </w:p>
    <w:p w14:paraId="21194A5D" w14:textId="11BD3F99" w:rsidR="00E22473" w:rsidRDefault="006F3CCE">
      <w:pPr>
        <w:pStyle w:val="TOC1"/>
        <w:tabs>
          <w:tab w:val="left" w:pos="1440"/>
        </w:tabs>
        <w:rPr>
          <w:rFonts w:asciiTheme="minorHAnsi" w:eastAsiaTheme="minorEastAsia" w:hAnsiTheme="minorHAnsi"/>
          <w:b w:val="0"/>
          <w:bCs w:val="0"/>
          <w:szCs w:val="22"/>
        </w:rPr>
      </w:pPr>
      <w:hyperlink w:anchor="_Toc58873872" w:history="1">
        <w:r w:rsidR="00E22473" w:rsidRPr="00AE5570">
          <w:rPr>
            <w:rStyle w:val="Hyperlink"/>
          </w:rPr>
          <w:t>Chapter 5.</w:t>
        </w:r>
        <w:r w:rsidR="00E22473">
          <w:rPr>
            <w:rFonts w:asciiTheme="minorHAnsi" w:eastAsiaTheme="minorEastAsia" w:hAnsiTheme="minorHAnsi"/>
            <w:b w:val="0"/>
            <w:bCs w:val="0"/>
            <w:szCs w:val="22"/>
          </w:rPr>
          <w:tab/>
        </w:r>
        <w:r w:rsidR="00E22473" w:rsidRPr="00AE5570">
          <w:rPr>
            <w:rStyle w:val="Hyperlink"/>
          </w:rPr>
          <w:t>Conclusions and Future Work</w:t>
        </w:r>
        <w:r w:rsidR="00E22473">
          <w:rPr>
            <w:webHidden/>
          </w:rPr>
          <w:tab/>
        </w:r>
        <w:r w:rsidR="00E22473">
          <w:rPr>
            <w:webHidden/>
          </w:rPr>
          <w:fldChar w:fldCharType="begin"/>
        </w:r>
        <w:r w:rsidR="00E22473">
          <w:rPr>
            <w:webHidden/>
          </w:rPr>
          <w:instrText xml:space="preserve"> PAGEREF _Toc58873872 \h </w:instrText>
        </w:r>
        <w:r w:rsidR="00E22473">
          <w:rPr>
            <w:webHidden/>
          </w:rPr>
        </w:r>
        <w:r w:rsidR="00E22473">
          <w:rPr>
            <w:webHidden/>
          </w:rPr>
          <w:fldChar w:fldCharType="separate"/>
        </w:r>
        <w:r w:rsidR="00E22473">
          <w:rPr>
            <w:webHidden/>
          </w:rPr>
          <w:t>10</w:t>
        </w:r>
        <w:r w:rsidR="00E22473">
          <w:rPr>
            <w:webHidden/>
          </w:rPr>
          <w:fldChar w:fldCharType="end"/>
        </w:r>
      </w:hyperlink>
    </w:p>
    <w:p w14:paraId="624692F9" w14:textId="0245AF0B" w:rsidR="00E22473" w:rsidRDefault="006F3CCE">
      <w:pPr>
        <w:pStyle w:val="TOC1"/>
        <w:rPr>
          <w:rFonts w:asciiTheme="minorHAnsi" w:eastAsiaTheme="minorEastAsia" w:hAnsiTheme="minorHAnsi"/>
          <w:b w:val="0"/>
          <w:bCs w:val="0"/>
          <w:szCs w:val="22"/>
        </w:rPr>
      </w:pPr>
      <w:hyperlink w:anchor="_Toc58873873" w:history="1">
        <w:r w:rsidR="00E22473" w:rsidRPr="00AE5570">
          <w:rPr>
            <w:rStyle w:val="Hyperlink"/>
          </w:rPr>
          <w:t>References</w:t>
        </w:r>
        <w:r w:rsidR="00E22473">
          <w:rPr>
            <w:webHidden/>
          </w:rPr>
          <w:tab/>
        </w:r>
        <w:r w:rsidR="00E22473">
          <w:rPr>
            <w:webHidden/>
          </w:rPr>
          <w:fldChar w:fldCharType="begin"/>
        </w:r>
        <w:r w:rsidR="00E22473">
          <w:rPr>
            <w:webHidden/>
          </w:rPr>
          <w:instrText xml:space="preserve"> PAGEREF _Toc58873873 \h </w:instrText>
        </w:r>
        <w:r w:rsidR="00E22473">
          <w:rPr>
            <w:webHidden/>
          </w:rPr>
        </w:r>
        <w:r w:rsidR="00E22473">
          <w:rPr>
            <w:webHidden/>
          </w:rPr>
          <w:fldChar w:fldCharType="separate"/>
        </w:r>
        <w:r w:rsidR="00E22473">
          <w:rPr>
            <w:webHidden/>
          </w:rPr>
          <w:t>11</w:t>
        </w:r>
        <w:r w:rsidR="00E22473">
          <w:rPr>
            <w:webHidden/>
          </w:rPr>
          <w:fldChar w:fldCharType="end"/>
        </w:r>
      </w:hyperlink>
    </w:p>
    <w:p w14:paraId="48813558" w14:textId="79191066" w:rsidR="00E22473" w:rsidRDefault="006F3CCE">
      <w:pPr>
        <w:pStyle w:val="TOC1"/>
        <w:rPr>
          <w:rFonts w:asciiTheme="minorHAnsi" w:eastAsiaTheme="minorEastAsia" w:hAnsiTheme="minorHAnsi"/>
          <w:b w:val="0"/>
          <w:bCs w:val="0"/>
          <w:szCs w:val="22"/>
        </w:rPr>
      </w:pPr>
      <w:hyperlink w:anchor="_Toc58873874" w:history="1">
        <w:r w:rsidR="00E22473" w:rsidRPr="00AE5570">
          <w:rPr>
            <w:rStyle w:val="Hyperlink"/>
          </w:rPr>
          <w:t>Appendix A.  An Example of an Appendix</w:t>
        </w:r>
        <w:r w:rsidR="00E22473">
          <w:rPr>
            <w:webHidden/>
          </w:rPr>
          <w:tab/>
        </w:r>
        <w:r w:rsidR="00E22473">
          <w:rPr>
            <w:webHidden/>
          </w:rPr>
          <w:fldChar w:fldCharType="begin"/>
        </w:r>
        <w:r w:rsidR="00E22473">
          <w:rPr>
            <w:webHidden/>
          </w:rPr>
          <w:instrText xml:space="preserve"> PAGEREF _Toc58873874 \h </w:instrText>
        </w:r>
        <w:r w:rsidR="00E22473">
          <w:rPr>
            <w:webHidden/>
          </w:rPr>
        </w:r>
        <w:r w:rsidR="00E22473">
          <w:rPr>
            <w:webHidden/>
          </w:rPr>
          <w:fldChar w:fldCharType="separate"/>
        </w:r>
        <w:r w:rsidR="00E22473">
          <w:rPr>
            <w:webHidden/>
          </w:rPr>
          <w:t>12</w:t>
        </w:r>
        <w:r w:rsidR="00E22473">
          <w:rPr>
            <w:webHidden/>
          </w:rPr>
          <w:fldChar w:fldCharType="end"/>
        </w:r>
      </w:hyperlink>
    </w:p>
    <w:p w14:paraId="0E429537" w14:textId="1FE85779"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58873860"/>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58873861"/>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58873862"/>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58873863"/>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58873864"/>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47FD515B" w:rsidR="00486A07" w:rsidRDefault="00E77994" w:rsidP="000122CB">
      <w:pPr>
        <w:pStyle w:val="Heading1"/>
      </w:pPr>
      <w:r>
        <w:lastRenderedPageBreak/>
        <w:br/>
      </w:r>
      <w:r>
        <w:br/>
      </w:r>
      <w:bookmarkStart w:id="11" w:name="_Toc58873865"/>
      <w:r w:rsidR="00F01811">
        <w:t>Introduction</w:t>
      </w:r>
      <w:bookmarkEnd w:id="11"/>
    </w:p>
    <w:p w14:paraId="6AFE4DB8" w14:textId="77777777" w:rsidR="006B3698" w:rsidRPr="006B3698" w:rsidRDefault="006B3698" w:rsidP="006B3698">
      <w:pPr>
        <w:pStyle w:val="1Para"/>
        <w:rPr>
          <w:rFonts w:ascii="Times New Roman" w:hAnsi="Times New Roman" w:cs="Times New Roman"/>
          <w:sz w:val="24"/>
          <w:szCs w:val="24"/>
        </w:rPr>
      </w:pPr>
      <w:r w:rsidRPr="006B3698">
        <w:t>Main motivation for my research is to help users to make their work faster and more productive. I’m working on a software development company right now and sometimes we have requests not only for giving access to raw table data but for data processing, analysis and making some reports.</w:t>
      </w:r>
    </w:p>
    <w:p w14:paraId="38F86D2D" w14:textId="77777777" w:rsidR="006B3698" w:rsidRPr="006B3698" w:rsidRDefault="006B3698" w:rsidP="006B3698">
      <w:pPr>
        <w:pStyle w:val="1Para"/>
        <w:rPr>
          <w:rFonts w:ascii="Times New Roman" w:hAnsi="Times New Roman" w:cs="Times New Roman"/>
          <w:sz w:val="24"/>
          <w:szCs w:val="24"/>
        </w:rPr>
      </w:pPr>
      <w:r w:rsidRPr="006B3698">
        <w:t>Of course, digging into raw data might give you results that you expect, but it usually takes a lot of time if you have a big amount of data or are not very familiar with computer software. </w:t>
      </w:r>
    </w:p>
    <w:p w14:paraId="2D812F64" w14:textId="7E7EF281" w:rsidR="006B3698" w:rsidRPr="006B3698" w:rsidRDefault="006B3698" w:rsidP="006B3698">
      <w:pPr>
        <w:pStyle w:val="1Para"/>
        <w:rPr>
          <w:rFonts w:ascii="Times New Roman" w:hAnsi="Times New Roman" w:cs="Times New Roman"/>
          <w:sz w:val="24"/>
          <w:szCs w:val="24"/>
        </w:rPr>
      </w:pPr>
      <w:r w:rsidRPr="006B3698">
        <w:t>Visual data representation plays a very important role in data analysis. It can condense huge amounts of data into several plots and labels, giving you information about trends, it</w:t>
      </w:r>
      <w:r w:rsidR="00927976">
        <w:t xml:space="preserve"> i</w:t>
      </w:r>
      <w:r w:rsidRPr="006B3698">
        <w:t>s easier to compare pictures than data rows for sure.</w:t>
      </w:r>
    </w:p>
    <w:p w14:paraId="5C26F98E" w14:textId="4CBDD723" w:rsidR="006B3698" w:rsidRDefault="006B3698" w:rsidP="00916D02">
      <w:pPr>
        <w:pStyle w:val="1Para"/>
        <w:rPr>
          <w:lang w:val="en-US"/>
        </w:rPr>
      </w:pPr>
      <w:r w:rsidRPr="006B3698">
        <w:t>My research will help people who are domain experts but not very familiar with data analysis tools. The tool can help fishery management with regulation of fishery catching in certain Canadian provinces, and will help to decide which policies or fishing quotas for specific fish types should be applied.</w:t>
      </w:r>
    </w:p>
    <w:p w14:paraId="60F8F412" w14:textId="49B84775" w:rsidR="00364877" w:rsidRDefault="00364877" w:rsidP="006B3698">
      <w:pPr>
        <w:pStyle w:val="1Para"/>
        <w:rPr>
          <w:lang w:val="en-US"/>
        </w:rPr>
      </w:pPr>
    </w:p>
    <w:p w14:paraId="3D9A2314" w14:textId="394DF28A" w:rsidR="00364877" w:rsidRDefault="00364877" w:rsidP="006B3698">
      <w:pPr>
        <w:pStyle w:val="1Para"/>
        <w:rPr>
          <w:lang w:val="en-US"/>
        </w:rPr>
      </w:pPr>
    </w:p>
    <w:p w14:paraId="7E5E79FC" w14:textId="14336308" w:rsidR="00364877" w:rsidRDefault="00364877" w:rsidP="006B3698">
      <w:pPr>
        <w:pStyle w:val="1Para"/>
        <w:rPr>
          <w:lang w:val="en-US"/>
        </w:rPr>
      </w:pPr>
    </w:p>
    <w:p w14:paraId="126AF85C" w14:textId="624EE782" w:rsidR="00364877" w:rsidRDefault="00364877" w:rsidP="006B3698">
      <w:pPr>
        <w:pStyle w:val="1Para"/>
        <w:rPr>
          <w:lang w:val="en-US"/>
        </w:rPr>
      </w:pPr>
    </w:p>
    <w:p w14:paraId="0814568C" w14:textId="4810C0C3" w:rsidR="00364877" w:rsidRDefault="00364877" w:rsidP="006B3698">
      <w:pPr>
        <w:pStyle w:val="1Para"/>
        <w:rPr>
          <w:lang w:val="en-US"/>
        </w:rPr>
      </w:pPr>
    </w:p>
    <w:p w14:paraId="45BFD647" w14:textId="7B3D52CE" w:rsidR="00364877" w:rsidRDefault="00364877" w:rsidP="006B3698">
      <w:pPr>
        <w:pStyle w:val="1Para"/>
        <w:rPr>
          <w:lang w:val="en-US"/>
        </w:rPr>
      </w:pPr>
    </w:p>
    <w:p w14:paraId="6A894439" w14:textId="0513F7C7" w:rsidR="00364877" w:rsidRDefault="00364877" w:rsidP="00364877">
      <w:pPr>
        <w:pStyle w:val="Heading1"/>
      </w:pPr>
      <w:r>
        <w:lastRenderedPageBreak/>
        <w:br/>
      </w:r>
      <w:r>
        <w:br/>
      </w:r>
      <w:bookmarkStart w:id="12" w:name="_Toc58873866"/>
      <w:r>
        <w:t xml:space="preserve">Related </w:t>
      </w:r>
      <w:r w:rsidR="00916D02">
        <w:t>W</w:t>
      </w:r>
      <w:r>
        <w:t>ork</w:t>
      </w:r>
      <w:bookmarkEnd w:id="12"/>
    </w:p>
    <w:p w14:paraId="78F30758" w14:textId="1A1A2F1A" w:rsidR="00916D02" w:rsidRPr="00916D02" w:rsidRDefault="00916D02" w:rsidP="00916D02">
      <w:pPr>
        <w:pStyle w:val="Heading2"/>
      </w:pPr>
      <w:bookmarkStart w:id="13" w:name="_Toc58873867"/>
      <w:r>
        <w:t>Role of the Fishery Visualization</w:t>
      </w:r>
      <w:bookmarkEnd w:id="13"/>
    </w:p>
    <w:p w14:paraId="31172E09" w14:textId="57BD03C9" w:rsidR="00916D02" w:rsidRDefault="00916D02" w:rsidP="00916D02">
      <w:pPr>
        <w:pStyle w:val="1Para"/>
      </w:pPr>
      <w:r w:rsidRPr="00916D02">
        <w:t>Visualization is a very important tool for decision support in fisheries</w:t>
      </w:r>
      <w:r>
        <w:t xml:space="preserve"> </w:t>
      </w:r>
      <w:r w:rsidRPr="00916D02">
        <w:t>information systems.</w:t>
      </w:r>
      <w:r>
        <w:t xml:space="preserve"> It can give a person, who is working with fishery information more insights about data. It usually saves time for making correct decisions about business logic of the fishing company, because it is easier to see trends, outliers etc. while using charts and interactive diagrams rather than just looking through a </w:t>
      </w:r>
      <w:r w:rsidR="00927976">
        <w:t>spreadsheet</w:t>
      </w:r>
      <w:r>
        <w:t>, which may be located even in different files.</w:t>
      </w:r>
    </w:p>
    <w:p w14:paraId="45C49E34" w14:textId="798DB668" w:rsidR="00916D02" w:rsidRPr="00916D02" w:rsidRDefault="00916D02" w:rsidP="00916D02">
      <w:pPr>
        <w:pStyle w:val="1Para"/>
        <w:rPr>
          <w:rFonts w:ascii="Times New Roman" w:hAnsi="Times New Roman" w:cs="Times New Roman"/>
          <w:sz w:val="24"/>
          <w:szCs w:val="24"/>
        </w:rPr>
      </w:pPr>
      <w:r w:rsidRPr="00916D02">
        <w:t xml:space="preserve"> There are different groups of users in the fishery domain. Papers, discussed in this chapter are oriented mostly for fishery management, but written in a way that it is not easy to understand completely if you are not a data analyst or/and experienced computer user. </w:t>
      </w:r>
    </w:p>
    <w:p w14:paraId="7460A57C" w14:textId="77777777" w:rsidR="00916D02" w:rsidRDefault="00916D02" w:rsidP="00916D02">
      <w:pPr>
        <w:pStyle w:val="1Para"/>
        <w:rPr>
          <w:lang w:val="en-US"/>
        </w:rPr>
      </w:pPr>
      <w:r w:rsidRPr="00DC20B3">
        <w:t>Main goal of the work is to create a tool which will be easily accessible for both types of users: data scientists and fishery management which are making decisions based on conclusions of the data presented in a tool. </w:t>
      </w:r>
    </w:p>
    <w:p w14:paraId="3950CCFD" w14:textId="33F0879B" w:rsidR="00916D02" w:rsidRPr="00916D02" w:rsidRDefault="00534398" w:rsidP="00534398">
      <w:pPr>
        <w:pStyle w:val="Heading2"/>
        <w:rPr>
          <w:rFonts w:ascii="Times New Roman" w:hAnsi="Times New Roman" w:cs="Times New Roman"/>
          <w:sz w:val="24"/>
          <w:szCs w:val="24"/>
        </w:rPr>
      </w:pPr>
      <w:bookmarkStart w:id="14" w:name="_Toc58873868"/>
      <w:r>
        <w:t>Marine Environmental Management</w:t>
      </w:r>
      <w:bookmarkEnd w:id="14"/>
    </w:p>
    <w:p w14:paraId="6BD4DD80" w14:textId="0C522088" w:rsidR="00916D02" w:rsidRDefault="00916D02" w:rsidP="00916D02">
      <w:pPr>
        <w:pStyle w:val="1Para"/>
      </w:pPr>
      <w:r w:rsidRPr="00916D02">
        <w:t>FishCAM2000 (FC) [1] is a computer-based integrated information system for fisheries management and marine environmental monitoring</w:t>
      </w:r>
      <w:r w:rsidR="00534398">
        <w:t xml:space="preserve">. </w:t>
      </w:r>
      <w:r w:rsidR="00534398" w:rsidRPr="00916D02">
        <w:t>It illustrates a visualization of the fishery activity over the same spatial area of interest for a special type of fish etc.</w:t>
      </w:r>
      <w:r w:rsidR="00534398">
        <w:t xml:space="preserve"> </w:t>
      </w:r>
      <w:r w:rsidRPr="00916D02">
        <w:t>It has a simple and user friendly interface implemented in Windows Forms. Figure 2.1</w:t>
      </w:r>
      <w:r w:rsidR="004836F1">
        <w:t>.1</w:t>
      </w:r>
      <w:r w:rsidRPr="00916D02">
        <w:t xml:space="preserve"> below shows output after user passes 7 screens of settings of the query wizard.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0627D2A" w14:textId="398EF0BD" w:rsidR="00534398" w:rsidRDefault="00534398" w:rsidP="00916D02">
      <w:pPr>
        <w:pStyle w:val="1Para"/>
        <w:rPr>
          <w:rFonts w:ascii="Times New Roman" w:hAnsi="Times New Roman" w:cs="Times New Roman"/>
          <w:sz w:val="24"/>
          <w:szCs w:val="24"/>
        </w:rPr>
      </w:pPr>
      <w:r w:rsidRPr="00534398">
        <w:rPr>
          <w:rFonts w:ascii="Times New Roman" w:hAnsi="Times New Roman" w:cs="Times New Roman"/>
          <w:noProof/>
          <w:sz w:val="24"/>
          <w:szCs w:val="24"/>
        </w:rPr>
        <w:lastRenderedPageBreak/>
        <w:drawing>
          <wp:inline distT="0" distB="0" distL="0" distR="0" wp14:anchorId="6D59798D" wp14:editId="2B74C3F9">
            <wp:extent cx="5486400" cy="412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21150"/>
                    </a:xfrm>
                    <a:prstGeom prst="rect">
                      <a:avLst/>
                    </a:prstGeom>
                    <a:noFill/>
                    <a:ln>
                      <a:noFill/>
                    </a:ln>
                  </pic:spPr>
                </pic:pic>
              </a:graphicData>
            </a:graphic>
          </wp:inline>
        </w:drawing>
      </w:r>
    </w:p>
    <w:p w14:paraId="3BB64EDD" w14:textId="32C35CC8" w:rsidR="00534398" w:rsidRPr="00534398" w:rsidRDefault="00534398" w:rsidP="00534398">
      <w:pPr>
        <w:pStyle w:val="1Para"/>
        <w:jc w:val="center"/>
        <w:rPr>
          <w:rFonts w:cs="Arial"/>
        </w:rPr>
      </w:pPr>
      <w:r w:rsidRPr="00534398">
        <w:rPr>
          <w:rFonts w:cs="Arial"/>
        </w:rPr>
        <w:t>Figure 2.1</w:t>
      </w:r>
      <w:r w:rsidR="004836F1">
        <w:rPr>
          <w:rFonts w:cs="Arial"/>
        </w:rPr>
        <w:t>.1</w:t>
      </w:r>
      <w:r w:rsidRPr="00534398">
        <w:rPr>
          <w:rFonts w:cs="Arial"/>
        </w:rPr>
        <w:t xml:space="preserve"> [1]</w:t>
      </w:r>
    </w:p>
    <w:p w14:paraId="6F507912" w14:textId="0E3A68C9" w:rsidR="00916D02" w:rsidRPr="00916D02" w:rsidRDefault="00916D02" w:rsidP="00916D02">
      <w:pPr>
        <w:pStyle w:val="1Para"/>
        <w:rPr>
          <w:rFonts w:ascii="Times New Roman" w:hAnsi="Times New Roman" w:cs="Times New Roman"/>
          <w:sz w:val="24"/>
          <w:szCs w:val="24"/>
        </w:rPr>
      </w:pPr>
      <w:r w:rsidRPr="00916D02">
        <w:t xml:space="preserve">Next work </w:t>
      </w:r>
      <w:r w:rsidR="00534398">
        <w:t>which is</w:t>
      </w:r>
      <w:r w:rsidRPr="00916D02">
        <w:t xml:space="preserve"> to mention is a tool which gets and analyzes data which is directly coming from vessels [2]. It is also geographical data and the amount of fish </w:t>
      </w:r>
      <w:r w:rsidR="00534398">
        <w:t>caught</w:t>
      </w:r>
      <w:r w:rsidRPr="00916D02">
        <w:t xml:space="preserve"> by a particular vessel in a certain region. </w:t>
      </w:r>
      <w:r w:rsidR="004836F1">
        <w:t>A</w:t>
      </w:r>
      <w:r w:rsidRPr="00916D02">
        <w:t xml:space="preserve">uthors show not only geographical spread of fish, but they also have year-to-year comparison charts </w:t>
      </w:r>
      <w:r w:rsidR="004836F1">
        <w:t>(Figure 2.2.2</w:t>
      </w:r>
      <w:r w:rsidRPr="00916D02">
        <w:t xml:space="preserve">). </w:t>
      </w:r>
    </w:p>
    <w:p w14:paraId="7D419F45" w14:textId="33E4671F" w:rsidR="00916D02" w:rsidRPr="00916D02" w:rsidRDefault="00916D02" w:rsidP="00534398">
      <w:pPr>
        <w:pStyle w:val="1Para"/>
        <w:jc w:val="center"/>
        <w:rPr>
          <w:rFonts w:ascii="Times New Roman" w:hAnsi="Times New Roman" w:cs="Times New Roman"/>
          <w:sz w:val="24"/>
          <w:szCs w:val="24"/>
        </w:rPr>
      </w:pPr>
      <w:r w:rsidRPr="00916D02">
        <w:rPr>
          <w:noProof/>
          <w:bdr w:val="none" w:sz="0" w:space="0" w:color="auto" w:frame="1"/>
        </w:rPr>
        <w:lastRenderedPageBreak/>
        <w:drawing>
          <wp:inline distT="0" distB="0" distL="0" distR="0" wp14:anchorId="0EF47940" wp14:editId="7D475066">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56EB8939" w14:textId="36ABF540" w:rsidR="00916D02" w:rsidRPr="00534398" w:rsidRDefault="00534398" w:rsidP="00534398">
      <w:pPr>
        <w:pStyle w:val="1Para"/>
        <w:jc w:val="center"/>
        <w:rPr>
          <w:rFonts w:cs="Arial"/>
        </w:rPr>
      </w:pPr>
      <w:r w:rsidRPr="00534398">
        <w:rPr>
          <w:rFonts w:cs="Arial"/>
        </w:rPr>
        <w:t>Figure 2.2</w:t>
      </w:r>
      <w:r w:rsidR="004836F1">
        <w:rPr>
          <w:rFonts w:cs="Arial"/>
        </w:rPr>
        <w:t>.2</w:t>
      </w:r>
      <w:r w:rsidRPr="00534398">
        <w:rPr>
          <w:rFonts w:cs="Arial"/>
        </w:rPr>
        <w:t xml:space="preserve"> [2]</w:t>
      </w:r>
    </w:p>
    <w:p w14:paraId="3D1E3DC3" w14:textId="1075FBE7" w:rsidR="00916D02" w:rsidRPr="00916D02" w:rsidRDefault="00916D02" w:rsidP="004836F1">
      <w:pPr>
        <w:pStyle w:val="1Para"/>
        <w:rPr>
          <w:rFonts w:ascii="Times New Roman" w:hAnsi="Times New Roman" w:cs="Times New Roman"/>
          <w:sz w:val="24"/>
          <w:szCs w:val="24"/>
        </w:rPr>
      </w:pPr>
      <w:r w:rsidRPr="00916D02">
        <w:t xml:space="preserve">Whereas the works we have discussed so far focussed on the visualization of </w:t>
      </w:r>
      <w:r w:rsidR="004836F1">
        <w:t>geographical</w:t>
      </w:r>
      <w:r w:rsidRPr="00916D02">
        <w:t xml:space="preserve"> and </w:t>
      </w:r>
      <w:r w:rsidR="004836F1">
        <w:t>vessel related data</w:t>
      </w:r>
      <w:r w:rsidRPr="00916D02">
        <w:t>, the work of da Silva, Charles Fulcher [6] allows the investigation of land-sea connections. It shows to the reader human impact on the sea from land and vice versa. The maps show the connection between vessels and ports and also</w:t>
      </w:r>
      <w:r w:rsidR="00534398">
        <w:t xml:space="preserve"> </w:t>
      </w:r>
      <w:r w:rsidRPr="00916D02">
        <w:t xml:space="preserve">depict the distribution of gear types used in different regions etc. All that is done with descriptive labels, lines and appropriate legends which any person can be easily understood. </w:t>
      </w:r>
    </w:p>
    <w:p w14:paraId="4C34433F" w14:textId="7200E7B7" w:rsidR="00916D02" w:rsidRDefault="00916D02" w:rsidP="00916D02">
      <w:pPr>
        <w:pStyle w:val="1Para"/>
        <w:rPr>
          <w:color w:val="212121"/>
          <w:shd w:val="clear" w:color="auto" w:fill="FFFFFF"/>
        </w:rPr>
      </w:pPr>
      <w:r w:rsidRPr="00916D02">
        <w:rPr>
          <w:color w:val="212121"/>
          <w:shd w:val="clear" w:color="auto" w:fill="FFFFFF"/>
        </w:rPr>
        <w:t>The work of Barris about the state of the salmon [7] provides a good basis for a platform to support analysis and interaction for fishery data through visualization. It uses DFO data related to salmon in BC rivers and the author discussed and tried to produce visualizations for questions that marine experts asked him to solve.</w:t>
      </w:r>
      <w:r w:rsidR="004836F1">
        <w:rPr>
          <w:color w:val="212121"/>
          <w:shd w:val="clear" w:color="auto" w:fill="FFFFFF"/>
        </w:rPr>
        <w:t xml:space="preserve"> In particular, in his work he says that all data sources for DFO are decentralized and there is practically no interface which allows user to analyze data. So he combined several data sources and produced visualizations which answers questions about the state of salmon in Canadian rivers.</w:t>
      </w:r>
    </w:p>
    <w:p w14:paraId="27C65656" w14:textId="7EEAE8A5" w:rsidR="005759ED" w:rsidRDefault="005759ED" w:rsidP="00916D02">
      <w:pPr>
        <w:pStyle w:val="1Para"/>
        <w:rPr>
          <w:color w:val="212121"/>
          <w:shd w:val="clear" w:color="auto" w:fill="FFFFFF"/>
        </w:rPr>
      </w:pPr>
    </w:p>
    <w:p w14:paraId="14EC061E" w14:textId="77777777" w:rsidR="005759ED" w:rsidRDefault="005759ED" w:rsidP="00916D02">
      <w:pPr>
        <w:pStyle w:val="1Para"/>
        <w:rPr>
          <w:color w:val="212121"/>
          <w:shd w:val="clear" w:color="auto" w:fill="FFFFFF"/>
        </w:rPr>
      </w:pPr>
    </w:p>
    <w:p w14:paraId="2AD537C8" w14:textId="63ECC45E" w:rsidR="005759ED" w:rsidRPr="00916D02" w:rsidRDefault="005759ED" w:rsidP="005759ED">
      <w:pPr>
        <w:pStyle w:val="Heading2"/>
      </w:pPr>
      <w:bookmarkStart w:id="15" w:name="_Toc58873869"/>
      <w:r>
        <w:lastRenderedPageBreak/>
        <w:t>Approaches to Visualization</w:t>
      </w:r>
      <w:bookmarkEnd w:id="15"/>
    </w:p>
    <w:p w14:paraId="5B63C66F" w14:textId="77777777" w:rsidR="00916D02" w:rsidRPr="00916D02" w:rsidRDefault="00916D02" w:rsidP="00916D02">
      <w:pPr>
        <w:pStyle w:val="1Para"/>
        <w:rPr>
          <w:rFonts w:ascii="Times New Roman" w:hAnsi="Times New Roman" w:cs="Times New Roman"/>
          <w:sz w:val="24"/>
          <w:szCs w:val="24"/>
        </w:rPr>
      </w:pPr>
      <w:r w:rsidRPr="00916D02">
        <w:rPr>
          <w:color w:val="212121"/>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DC074A8" w14:textId="7F690DD8" w:rsidR="00916D02" w:rsidRPr="00916D02" w:rsidRDefault="00916D02" w:rsidP="005759ED">
      <w:pPr>
        <w:pStyle w:val="1Para"/>
        <w:jc w:val="center"/>
        <w:rPr>
          <w:rFonts w:ascii="Times New Roman" w:hAnsi="Times New Roman" w:cs="Times New Roman"/>
          <w:sz w:val="24"/>
          <w:szCs w:val="24"/>
        </w:rPr>
      </w:pPr>
      <w:r w:rsidRPr="00916D02">
        <w:rPr>
          <w:noProof/>
          <w:color w:val="212121"/>
          <w:bdr w:val="none" w:sz="0" w:space="0" w:color="auto" w:frame="1"/>
          <w:shd w:val="clear" w:color="auto" w:fill="FFFFFF"/>
        </w:rPr>
        <w:drawing>
          <wp:inline distT="0" distB="0" distL="0" distR="0" wp14:anchorId="53DC5082" wp14:editId="14B1ADE6">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1620D28C" w14:textId="025BD3E2" w:rsidR="00916D02" w:rsidRPr="005759ED" w:rsidRDefault="005759ED" w:rsidP="005759ED">
      <w:pPr>
        <w:pStyle w:val="1Para"/>
        <w:jc w:val="center"/>
        <w:rPr>
          <w:rFonts w:cs="Arial"/>
          <w:sz w:val="24"/>
          <w:szCs w:val="24"/>
        </w:rPr>
      </w:pPr>
      <w:r w:rsidRPr="005759ED">
        <w:rPr>
          <w:rFonts w:cs="Arial"/>
          <w:sz w:val="24"/>
          <w:szCs w:val="24"/>
        </w:rPr>
        <w:t>Figure 2.3.1</w:t>
      </w:r>
    </w:p>
    <w:p w14:paraId="0439FAE3" w14:textId="78A6BE17" w:rsidR="00916D02" w:rsidRDefault="00916D02" w:rsidP="00916D02">
      <w:pPr>
        <w:pStyle w:val="1Para"/>
        <w:rPr>
          <w:color w:val="212121"/>
          <w:shd w:val="clear" w:color="auto" w:fill="FFFFFF"/>
        </w:rPr>
      </w:pPr>
      <w:r w:rsidRPr="00916D02">
        <w:rPr>
          <w:color w:val="212121"/>
          <w:shd w:val="clear" w:color="auto" w:fill="FFFFFF"/>
        </w:rPr>
        <w:t>IDMVis [8]: a visualization tool for a patient with diabetes which shows multidimensional interrelated data during the day. IDMVis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w:t>
      </w:r>
    </w:p>
    <w:p w14:paraId="2FD766A7" w14:textId="691387D8" w:rsidR="005759ED" w:rsidRPr="00916D02" w:rsidRDefault="005759ED" w:rsidP="00916D02">
      <w:pPr>
        <w:pStyle w:val="1Para"/>
        <w:rPr>
          <w:rFonts w:ascii="Times New Roman" w:hAnsi="Times New Roman" w:cs="Times New Roman"/>
          <w:sz w:val="24"/>
          <w:szCs w:val="24"/>
        </w:rPr>
      </w:pPr>
      <w:r>
        <w:rPr>
          <w:color w:val="212121"/>
          <w:shd w:val="clear" w:color="auto" w:fill="FFFFFF"/>
        </w:rPr>
        <w:t xml:space="preserve">Papers discussed in this subsection are mostly explaining one visualization technique, but Sofia Semikina in her thesis work </w:t>
      </w:r>
      <w:r>
        <w:t xml:space="preserve">Stress Data Visualization compares methods of visualizing the same data in various amount of charts and diagrams of different types. She uses bar charts, line </w:t>
      </w:r>
      <w:r w:rsidR="00C10319">
        <w:t>charts</w:t>
      </w:r>
      <w:r>
        <w:t>, pie charts, spiral charts</w:t>
      </w:r>
      <w:r w:rsidR="00C10319">
        <w:t>.</w:t>
      </w:r>
      <w:r w:rsidR="00E22473">
        <w:t xml:space="preserve"> </w:t>
      </w:r>
      <w:r w:rsidR="00C10319">
        <w:t>There is also user study involved in her work which shows in the end which visualization particular users understand better.</w:t>
      </w:r>
    </w:p>
    <w:p w14:paraId="71C3D089" w14:textId="706B8633" w:rsidR="00916D02" w:rsidRDefault="00C10319" w:rsidP="00C10319">
      <w:pPr>
        <w:pStyle w:val="Heading1"/>
      </w:pPr>
      <w:r>
        <w:lastRenderedPageBreak/>
        <w:br/>
      </w:r>
      <w:r>
        <w:br/>
      </w:r>
      <w:bookmarkStart w:id="16" w:name="_Toc58873870"/>
      <w:r>
        <w:t>Design and Use Cases</w:t>
      </w:r>
      <w:bookmarkEnd w:id="16"/>
    </w:p>
    <w:p w14:paraId="680858B9" w14:textId="6D785DC1" w:rsidR="00C65B84" w:rsidRPr="00C65B84" w:rsidRDefault="00C65B84" w:rsidP="00C65B84">
      <w:pPr>
        <w:pStyle w:val="Heading2"/>
      </w:pPr>
      <w:r>
        <w:t>Importance of Fishery Visualization</w:t>
      </w:r>
    </w:p>
    <w:p w14:paraId="79E200E8"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Ability to see yearly correlation is an important question for marine scientists, biologists and businesses which relay on a specific fish type.</w:t>
      </w:r>
    </w:p>
    <w:p w14:paraId="6E49BD83"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According to the articles below people are more and more concerned about the state of the fish in the world ocean.</w:t>
      </w:r>
    </w:p>
    <w:p w14:paraId="1DF846E6"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8C4A637"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Cited: Most existing analyses suggest overfishing is increasing, and there is widespread concern that fish stocks are decreasing throughout most of the world.</w:t>
      </w:r>
    </w:p>
    <w:p w14:paraId="0B2982D2"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528C68E9"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https://www.pnas.org/content/117/4/2218</w:t>
      </w:r>
    </w:p>
    <w:p w14:paraId="6FA19C71"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25FB872D"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Cited:Fishing companies—businesses that catch fish or other seafood in the wild—will play a major role in sustaining food security and supporting fishing communities. But in their quest to capture enough fish to satisfy soaring demand, they are exerting unprecedented pressure on marine and freshwater ecosystems. It now takes five times the effort (in kilowatt-hours) to catch the same amount of fish as it did in 1950, because the targeted species are now in scarce supply.</w:t>
      </w:r>
    </w:p>
    <w:p w14:paraId="3D7D8105" w14:textId="77777777" w:rsidR="00C10319" w:rsidRPr="00C10319" w:rsidRDefault="00C10319" w:rsidP="00C10319">
      <w:pPr>
        <w:spacing w:after="0" w:line="240" w:lineRule="auto"/>
        <w:rPr>
          <w:rFonts w:ascii="Times New Roman" w:eastAsia="Times New Roman" w:hAnsi="Times New Roman" w:cs="Times New Roman"/>
          <w:sz w:val="24"/>
          <w:szCs w:val="24"/>
        </w:rPr>
      </w:pPr>
    </w:p>
    <w:p w14:paraId="12CB7516" w14:textId="77777777"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color w:val="000000"/>
        </w:rPr>
        <w:t>https://www.mckinsey.com/industries/agriculture/our-insights/precision-fisheries-navigating-a-sea-of-troubles-with-advanced-analytics</w:t>
      </w:r>
    </w:p>
    <w:p w14:paraId="3C72513E" w14:textId="77777777" w:rsidR="00C65B84" w:rsidRDefault="00C65B84" w:rsidP="00C10319">
      <w:pPr>
        <w:spacing w:after="0" w:line="240" w:lineRule="auto"/>
        <w:rPr>
          <w:rFonts w:ascii="Times New Roman" w:eastAsia="Times New Roman" w:hAnsi="Times New Roman" w:cs="Times New Roman"/>
          <w:sz w:val="24"/>
          <w:szCs w:val="24"/>
        </w:rPr>
      </w:pPr>
    </w:p>
    <w:p w14:paraId="11C00F14" w14:textId="35133202" w:rsidR="00C10319" w:rsidRPr="00C10319" w:rsidRDefault="00C10319" w:rsidP="00C10319">
      <w:pPr>
        <w:spacing w:after="0" w:line="240" w:lineRule="auto"/>
        <w:rPr>
          <w:rFonts w:ascii="Times New Roman" w:eastAsia="Times New Roman" w:hAnsi="Times New Roman" w:cs="Times New Roman"/>
          <w:sz w:val="24"/>
          <w:szCs w:val="24"/>
        </w:rPr>
      </w:pPr>
      <w:r w:rsidRPr="00C10319">
        <w:rPr>
          <w:rFonts w:eastAsia="Times New Roman" w:cs="Arial"/>
          <w:noProof/>
          <w:color w:val="000000"/>
          <w:bdr w:val="none" w:sz="0" w:space="0" w:color="auto" w:frame="1"/>
        </w:rPr>
        <w:lastRenderedPageBreak/>
        <w:drawing>
          <wp:inline distT="0" distB="0" distL="0" distR="0" wp14:anchorId="2429FD2A" wp14:editId="381B3EB9">
            <wp:extent cx="54864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63010"/>
                    </a:xfrm>
                    <a:prstGeom prst="rect">
                      <a:avLst/>
                    </a:prstGeom>
                    <a:noFill/>
                    <a:ln>
                      <a:noFill/>
                    </a:ln>
                  </pic:spPr>
                </pic:pic>
              </a:graphicData>
            </a:graphic>
          </wp:inline>
        </w:drawing>
      </w:r>
    </w:p>
    <w:p w14:paraId="0645AF55" w14:textId="09BA1B18" w:rsidR="00C10319" w:rsidRDefault="00DB0C62" w:rsidP="00C65B84">
      <w:pPr>
        <w:pStyle w:val="Heading2"/>
      </w:pPr>
      <w:r>
        <w:t>Data Source and Visualization Motivation</w:t>
      </w:r>
    </w:p>
    <w:p w14:paraId="03D8D65B" w14:textId="388247C1" w:rsidR="00DB0C62" w:rsidRDefault="00DB0C62" w:rsidP="00A711E1">
      <w:pPr>
        <w:pStyle w:val="1Para"/>
        <w:rPr>
          <w:rFonts w:ascii="Helvetica" w:hAnsi="Helvetica"/>
          <w:color w:val="333333"/>
          <w:sz w:val="33"/>
          <w:szCs w:val="33"/>
        </w:rPr>
      </w:pPr>
      <w:r>
        <w:t xml:space="preserve">Data source for the visualization is taken </w:t>
      </w:r>
      <w:r w:rsidRPr="00DB0C62">
        <w:t>from</w:t>
      </w:r>
      <w:r>
        <w:t xml:space="preserve"> DFO Canada website</w:t>
      </w:r>
      <w:r w:rsidR="00A711E1">
        <w:t xml:space="preserve"> for provincial seafisheries</w:t>
      </w:r>
      <w:r>
        <w:t>.</w:t>
      </w:r>
    </w:p>
    <w:p w14:paraId="30A41177" w14:textId="296C7FFD" w:rsidR="00DB0C62" w:rsidRDefault="00DB0C62" w:rsidP="00A711E1">
      <w:pPr>
        <w:pStyle w:val="1Para"/>
        <w:rPr>
          <w:sz w:val="24"/>
          <w:szCs w:val="24"/>
        </w:rPr>
      </w:pPr>
      <w:r>
        <w:t>Format: Data tables provide the volume and value of seafisheries landings. Data is organized by species-groups, by main species</w:t>
      </w:r>
      <w:r w:rsidR="00A711E1">
        <w:t xml:space="preserve"> and</w:t>
      </w:r>
      <w:r>
        <w:t xml:space="preserve"> by province</w:t>
      </w:r>
      <w:r w:rsidR="00A711E1">
        <w:t>.</w:t>
      </w:r>
    </w:p>
    <w:p w14:paraId="213EC2BF" w14:textId="52B8F530" w:rsidR="00DB0C62" w:rsidRDefault="00DB0C62" w:rsidP="00A711E1">
      <w:pPr>
        <w:pStyle w:val="1Para"/>
      </w:pPr>
      <w:r>
        <w:t xml:space="preserve">Period covered: Data is available from 1990 to </w:t>
      </w:r>
      <w:r w:rsidR="00A711E1">
        <w:t>2018</w:t>
      </w:r>
      <w:r>
        <w:t xml:space="preserve"> year before the current fishing season, data prior to 1990 is available upon request.</w:t>
      </w:r>
    </w:p>
    <w:p w14:paraId="31E5E129" w14:textId="058C166A" w:rsidR="00A711E1" w:rsidRDefault="00DB0C62" w:rsidP="00A711E1">
      <w:pPr>
        <w:pStyle w:val="1Para"/>
      </w:pPr>
      <w:r>
        <w:t>Sources: Data collected by DFO regional offices</w:t>
      </w:r>
      <w:r w:rsidR="00A711E1">
        <w:t>.</w:t>
      </w:r>
    </w:p>
    <w:p w14:paraId="6A448D76" w14:textId="199A4FA2" w:rsidR="00A711E1" w:rsidRDefault="00A711E1" w:rsidP="00A711E1">
      <w:pPr>
        <w:pStyle w:val="1Para"/>
        <w:ind w:firstLine="0"/>
      </w:pPr>
      <w:r>
        <w:t xml:space="preserve">Data is separated yearly </w:t>
      </w:r>
      <w:r w:rsidR="00B7595D">
        <w:t>(one</w:t>
      </w:r>
      <w:r w:rsidR="00D15815">
        <w:t xml:space="preserve"> Microsoft</w:t>
      </w:r>
      <w:r w:rsidR="00B7595D">
        <w:t xml:space="preserve"> Excel file for each year) and grouped inside by Canadian provinces for each fish type.</w:t>
      </w:r>
      <w:r w:rsidR="00D15815">
        <w:t xml:space="preserve"> In total this dataset consists of 56 files (28 for fish amount in tonnes and 28 for fish total value in thousand of Canadian dollars.</w:t>
      </w:r>
    </w:p>
    <w:p w14:paraId="4FEDBABD" w14:textId="5D976D04" w:rsidR="00D15815" w:rsidRDefault="00D15815" w:rsidP="00A711E1">
      <w:pPr>
        <w:pStyle w:val="1Para"/>
        <w:ind w:firstLine="0"/>
      </w:pPr>
      <w:r>
        <w:t xml:space="preserve">Analysis of the data presented in such format may take significant amount of time. For example, it is hard to see trends, how values change through the years, as well as </w:t>
      </w:r>
      <w:r>
        <w:lastRenderedPageBreak/>
        <w:t>comparing data for different provinces and fish type. Another thing which is hard to capture is correlation between price and quantities of a specific types of fish for a certain period.</w:t>
      </w:r>
    </w:p>
    <w:p w14:paraId="6ADEBA69" w14:textId="13BBEE8F" w:rsidR="0020364C" w:rsidRDefault="00D15815" w:rsidP="00A711E1">
      <w:pPr>
        <w:pStyle w:val="1Para"/>
        <w:ind w:firstLine="0"/>
      </w:pPr>
      <w:r>
        <w:t>The tool itself and it’s implementation will be discussed in Chapter 4, however, it is worth mentioning that it is developed for</w:t>
      </w:r>
      <w:r w:rsidR="0020364C">
        <w:t xml:space="preserve"> people who may not be data scientists. The main goal is to make it usable for people with average knowledge about computers. It also will not require any installation steps, because it is a web application which can be accessible just by typing url in any of the modern browsers. Another improvement is that tool will allow user to select range, provinces and any fish type from dropdowns, zoom into details etc. This type of UI experience if not available if it is done through Excel charts or Python library </w:t>
      </w:r>
      <w:r w:rsidR="006002D9">
        <w:t>PyPlot. Visualizations in these cases are static and should be re-rendered if some parameters of visualization are changed. Also it requires advanced knowledge of Microsoft Excel or programming.</w:t>
      </w:r>
    </w:p>
    <w:p w14:paraId="09F7CD6F" w14:textId="55890D6D" w:rsidR="00DB0C62" w:rsidRDefault="004D0850" w:rsidP="004D0850">
      <w:pPr>
        <w:pStyle w:val="Heading2"/>
      </w:pPr>
      <w:r>
        <w:t>Problem Set</w:t>
      </w:r>
    </w:p>
    <w:p w14:paraId="51234274" w14:textId="6BFC7ABA" w:rsidR="004D0850" w:rsidRDefault="00C10319" w:rsidP="004D0850">
      <w:pPr>
        <w:pStyle w:val="Heading3"/>
        <w:spacing w:after="0"/>
      </w:pPr>
      <w:r w:rsidRPr="00C10319">
        <w:t>Problem 1</w:t>
      </w:r>
      <w:r w:rsidR="004D0850">
        <w:br/>
      </w:r>
      <w:r w:rsidR="004D0850">
        <w:br/>
        <w:t>Showing the Correlation Between Fish Amount and Price in Time for Different Provinces and Fish Types</w:t>
      </w:r>
    </w:p>
    <w:p w14:paraId="20AAB817" w14:textId="31E35CBB" w:rsidR="004D0850" w:rsidRDefault="007A2436" w:rsidP="004D0850">
      <w:pPr>
        <w:pStyle w:val="1Para"/>
        <w:rPr>
          <w:lang w:val="en-US"/>
        </w:rPr>
      </w:pPr>
      <w:r>
        <w:rPr>
          <w:lang w:val="en-US"/>
        </w:rPr>
        <w:t xml:space="preserve">This visualization will be a multiline chart with time (years) as horizontal axis and price and quantity on vertical axis. For each province there will be color coding defined so correlation between these two values will be easily visible. Dropdown with selected fish type will be filtering summary values. </w:t>
      </w:r>
    </w:p>
    <w:p w14:paraId="357C2EAA" w14:textId="6E2B21A5" w:rsidR="007A2436" w:rsidRDefault="007A2436" w:rsidP="004D0850">
      <w:pPr>
        <w:pStyle w:val="1Para"/>
        <w:rPr>
          <w:lang w:val="en-US"/>
        </w:rPr>
      </w:pPr>
      <w:r>
        <w:rPr>
          <w:lang w:val="en-US"/>
        </w:rPr>
        <w:t>Visualization (combined with external datasources and/or user experience and knowledge) may be used by users for solving range of issues such as</w:t>
      </w:r>
      <w:r w:rsidR="00CF4700">
        <w:rPr>
          <w:lang w:val="en-US"/>
        </w:rPr>
        <w:t xml:space="preserve"> listed below.</w:t>
      </w:r>
    </w:p>
    <w:p w14:paraId="776702A7" w14:textId="5D940346" w:rsidR="00CF4700" w:rsidRDefault="00CF4700" w:rsidP="004D0850">
      <w:pPr>
        <w:pStyle w:val="1Para"/>
        <w:rPr>
          <w:lang w:val="en-US"/>
        </w:rPr>
      </w:pPr>
      <w:r>
        <w:rPr>
          <w:lang w:val="en-US"/>
        </w:rPr>
        <w:t>Ecological:</w:t>
      </w:r>
    </w:p>
    <w:p w14:paraId="308C5E09" w14:textId="2F15BDE7" w:rsidR="007A2436" w:rsidRPr="007A2436" w:rsidRDefault="007A2436" w:rsidP="007A2436">
      <w:pPr>
        <w:pStyle w:val="1Para"/>
        <w:rPr>
          <w:lang w:val="en-US"/>
        </w:rPr>
      </w:pPr>
      <w:r>
        <w:rPr>
          <w:lang w:val="en-US"/>
        </w:rPr>
        <w:t>-</w:t>
      </w:r>
      <w:r w:rsidRPr="007A2436">
        <w:rPr>
          <w:lang w:val="en-US"/>
        </w:rPr>
        <w:t xml:space="preserve"> determin</w:t>
      </w:r>
      <w:r>
        <w:rPr>
          <w:lang w:val="en-US"/>
        </w:rPr>
        <w:t>ing</w:t>
      </w:r>
      <w:r w:rsidRPr="007A2436">
        <w:rPr>
          <w:lang w:val="en-US"/>
        </w:rPr>
        <w:t xml:space="preserve"> the optimal amount of catch for each type of fish to reduce environmental damage in a particular region</w:t>
      </w:r>
    </w:p>
    <w:p w14:paraId="6C0B5CFB" w14:textId="27B1592B" w:rsidR="007A2436" w:rsidRPr="007A2436" w:rsidRDefault="007A2436" w:rsidP="00CF4700">
      <w:pPr>
        <w:pStyle w:val="1Para"/>
        <w:rPr>
          <w:lang w:val="en-US"/>
        </w:rPr>
      </w:pPr>
      <w:r w:rsidRPr="007A2436">
        <w:rPr>
          <w:lang w:val="en-US"/>
        </w:rPr>
        <w:t xml:space="preserve">- </w:t>
      </w:r>
      <w:r>
        <w:rPr>
          <w:lang w:val="en-US"/>
        </w:rPr>
        <w:t>understandin</w:t>
      </w:r>
      <w:r w:rsidR="00CF4700">
        <w:rPr>
          <w:lang w:val="en-US"/>
        </w:rPr>
        <w:t xml:space="preserve">g </w:t>
      </w:r>
      <w:r w:rsidRPr="007A2436">
        <w:rPr>
          <w:lang w:val="en-US"/>
        </w:rPr>
        <w:t>how the fish catch affects the ecosystem and other species</w:t>
      </w:r>
    </w:p>
    <w:p w14:paraId="0AFAF35C" w14:textId="46BF45D6" w:rsidR="007A2436" w:rsidRPr="007A2436" w:rsidRDefault="007A2436" w:rsidP="007A2436">
      <w:pPr>
        <w:pStyle w:val="1Para"/>
        <w:rPr>
          <w:lang w:val="en-US"/>
        </w:rPr>
      </w:pPr>
      <w:r w:rsidRPr="007A2436">
        <w:rPr>
          <w:lang w:val="en-US"/>
        </w:rPr>
        <w:t xml:space="preserve">- </w:t>
      </w:r>
      <w:r w:rsidR="00CF4700">
        <w:rPr>
          <w:lang w:val="en-US"/>
        </w:rPr>
        <w:t>seeing</w:t>
      </w:r>
      <w:r w:rsidRPr="007A2436">
        <w:rPr>
          <w:lang w:val="en-US"/>
        </w:rPr>
        <w:t xml:space="preserve"> what species of fish and other animals are on the </w:t>
      </w:r>
      <w:r w:rsidR="00CF4700">
        <w:rPr>
          <w:lang w:val="en-US"/>
        </w:rPr>
        <w:t>edge</w:t>
      </w:r>
      <w:r w:rsidRPr="007A2436">
        <w:rPr>
          <w:lang w:val="en-US"/>
        </w:rPr>
        <w:t xml:space="preserve"> of extinction</w:t>
      </w:r>
    </w:p>
    <w:p w14:paraId="5856D2BB" w14:textId="3D849645" w:rsidR="007A2436" w:rsidRPr="007A2436" w:rsidRDefault="007A2436" w:rsidP="007A2436">
      <w:pPr>
        <w:pStyle w:val="1Para"/>
        <w:rPr>
          <w:lang w:val="en-US"/>
        </w:rPr>
      </w:pPr>
      <w:r w:rsidRPr="007A2436">
        <w:rPr>
          <w:lang w:val="en-US"/>
        </w:rPr>
        <w:lastRenderedPageBreak/>
        <w:t xml:space="preserve">- </w:t>
      </w:r>
      <w:r w:rsidR="00CF4700" w:rsidRPr="007A2436">
        <w:rPr>
          <w:lang w:val="en-US"/>
        </w:rPr>
        <w:t>identif</w:t>
      </w:r>
      <w:r w:rsidR="00CF4700">
        <w:rPr>
          <w:lang w:val="en-US"/>
        </w:rPr>
        <w:t>ying</w:t>
      </w:r>
      <w:r w:rsidRPr="007A2436">
        <w:rPr>
          <w:lang w:val="en-US"/>
        </w:rPr>
        <w:t xml:space="preserve"> the regions that primarily need attention and the introduction of measures to restore or prevent the disappearance of the</w:t>
      </w:r>
      <w:r w:rsidR="00CF4700">
        <w:rPr>
          <w:lang w:val="en-US"/>
        </w:rPr>
        <w:t xml:space="preserve"> species or </w:t>
      </w:r>
      <w:r w:rsidRPr="007A2436">
        <w:rPr>
          <w:lang w:val="en-US"/>
        </w:rPr>
        <w:t>ecosystem</w:t>
      </w:r>
      <w:r w:rsidR="00CF4700">
        <w:rPr>
          <w:lang w:val="en-US"/>
        </w:rPr>
        <w:t xml:space="preserve"> changes</w:t>
      </w:r>
    </w:p>
    <w:p w14:paraId="1F7DCAED" w14:textId="77777777" w:rsidR="00CF4700" w:rsidRDefault="007A2436" w:rsidP="007A2436">
      <w:pPr>
        <w:pStyle w:val="1Para"/>
        <w:rPr>
          <w:lang w:val="en-US"/>
        </w:rPr>
      </w:pPr>
      <w:r w:rsidRPr="007A2436">
        <w:rPr>
          <w:lang w:val="en-US"/>
        </w:rPr>
        <w:t>- predict</w:t>
      </w:r>
      <w:r w:rsidR="00CF4700">
        <w:rPr>
          <w:lang w:val="en-US"/>
        </w:rPr>
        <w:t>ing</w:t>
      </w:r>
      <w:r w:rsidRPr="007A2436">
        <w:rPr>
          <w:lang w:val="en-US"/>
        </w:rPr>
        <w:t xml:space="preserve"> which species may also be subject to negative</w:t>
      </w:r>
      <w:r w:rsidR="00CF4700">
        <w:rPr>
          <w:lang w:val="en-US"/>
        </w:rPr>
        <w:t xml:space="preserve"> or positive</w:t>
      </w:r>
      <w:r w:rsidRPr="007A2436">
        <w:rPr>
          <w:lang w:val="en-US"/>
        </w:rPr>
        <w:t xml:space="preserve"> effects (trends)</w:t>
      </w:r>
    </w:p>
    <w:p w14:paraId="262FA7A1" w14:textId="57F51FB2" w:rsidR="00CF4700" w:rsidRPr="00CF4700" w:rsidRDefault="00CF4700" w:rsidP="00CF4700">
      <w:pPr>
        <w:pStyle w:val="1Para"/>
        <w:rPr>
          <w:lang w:val="en-US"/>
        </w:rPr>
      </w:pPr>
      <w:r w:rsidRPr="00CF4700">
        <w:rPr>
          <w:lang w:val="en-US"/>
        </w:rPr>
        <w:t>- establish</w:t>
      </w:r>
      <w:r>
        <w:rPr>
          <w:lang w:val="en-US"/>
        </w:rPr>
        <w:t>ing</w:t>
      </w:r>
      <w:r w:rsidRPr="00CF4700">
        <w:rPr>
          <w:lang w:val="en-US"/>
        </w:rPr>
        <w:t xml:space="preserve"> </w:t>
      </w:r>
      <w:r>
        <w:rPr>
          <w:lang w:val="en-US"/>
        </w:rPr>
        <w:t>quotas</w:t>
      </w:r>
      <w:r w:rsidRPr="00CF4700">
        <w:rPr>
          <w:lang w:val="en-US"/>
        </w:rPr>
        <w:t xml:space="preserve"> (permissible amount of fish</w:t>
      </w:r>
      <w:r>
        <w:rPr>
          <w:lang w:val="en-US"/>
        </w:rPr>
        <w:t xml:space="preserve"> landing)</w:t>
      </w:r>
      <w:r w:rsidRPr="00CF4700">
        <w:rPr>
          <w:lang w:val="en-US"/>
        </w:rPr>
        <w:t>, which will minimize the negative effect on the environment</w:t>
      </w:r>
    </w:p>
    <w:p w14:paraId="0D3E8722" w14:textId="7D3D5D81" w:rsidR="00CF4700" w:rsidRPr="00CF4700" w:rsidRDefault="00CF4700" w:rsidP="00CF4700">
      <w:pPr>
        <w:pStyle w:val="1Para"/>
        <w:rPr>
          <w:lang w:val="en-US"/>
        </w:rPr>
      </w:pPr>
      <w:r w:rsidRPr="00CF4700">
        <w:rPr>
          <w:lang w:val="en-US"/>
        </w:rPr>
        <w:t xml:space="preserve">- </w:t>
      </w:r>
      <w:r w:rsidRPr="00CF4700">
        <w:rPr>
          <w:lang w:val="en-US"/>
        </w:rPr>
        <w:t>determini</w:t>
      </w:r>
      <w:r>
        <w:rPr>
          <w:lang w:val="en-US"/>
        </w:rPr>
        <w:t>ng</w:t>
      </w:r>
      <w:r w:rsidRPr="00CF4700">
        <w:rPr>
          <w:lang w:val="en-US"/>
        </w:rPr>
        <w:t xml:space="preserve"> the rate of ecosystem restoration after the introduction of appropriate measures</w:t>
      </w:r>
    </w:p>
    <w:p w14:paraId="32D2ED4F" w14:textId="460D6B55" w:rsidR="00CF4700" w:rsidRPr="00CF4700" w:rsidRDefault="00CF4700" w:rsidP="00CF4700">
      <w:pPr>
        <w:pStyle w:val="1Para"/>
        <w:rPr>
          <w:lang w:val="en-US"/>
        </w:rPr>
      </w:pPr>
      <w:r w:rsidRPr="00CF4700">
        <w:rPr>
          <w:lang w:val="en-US"/>
        </w:rPr>
        <w:t>- analyz</w:t>
      </w:r>
      <w:r>
        <w:rPr>
          <w:lang w:val="en-US"/>
        </w:rPr>
        <w:t>ing</w:t>
      </w:r>
      <w:r w:rsidRPr="00CF4700">
        <w:rPr>
          <w:lang w:val="en-US"/>
        </w:rPr>
        <w:t xml:space="preserve"> the safety of methods for catching a certain type of fish in each region</w:t>
      </w:r>
    </w:p>
    <w:p w14:paraId="489583D5" w14:textId="00130771" w:rsidR="00CF4700" w:rsidRDefault="00CF4700" w:rsidP="00CF4700">
      <w:pPr>
        <w:pStyle w:val="1Para"/>
        <w:rPr>
          <w:lang w:val="en-US"/>
        </w:rPr>
      </w:pPr>
      <w:r w:rsidRPr="00CF4700">
        <w:rPr>
          <w:lang w:val="en-US"/>
        </w:rPr>
        <w:t>- accord</w:t>
      </w:r>
      <w:r>
        <w:rPr>
          <w:lang w:val="en-US"/>
        </w:rPr>
        <w:t>ing to</w:t>
      </w:r>
      <w:r w:rsidRPr="00CF4700">
        <w:rPr>
          <w:lang w:val="en-US"/>
        </w:rPr>
        <w:t xml:space="preserve"> the results of the analysis, stop methods that have </w:t>
      </w:r>
      <w:r>
        <w:rPr>
          <w:lang w:val="en-US"/>
        </w:rPr>
        <w:t>negative</w:t>
      </w:r>
      <w:r w:rsidRPr="00CF4700">
        <w:rPr>
          <w:lang w:val="en-US"/>
        </w:rPr>
        <w:t xml:space="preserve"> effect</w:t>
      </w:r>
      <w:r>
        <w:rPr>
          <w:lang w:val="en-US"/>
        </w:rPr>
        <w:t>s</w:t>
      </w:r>
      <w:r w:rsidRPr="00CF4700">
        <w:rPr>
          <w:lang w:val="en-US"/>
        </w:rPr>
        <w:t xml:space="preserve"> on the state of the environment</w:t>
      </w:r>
      <w:r>
        <w:rPr>
          <w:lang w:val="en-US"/>
        </w:rPr>
        <w:t xml:space="preserve"> and/or </w:t>
      </w:r>
      <w:r w:rsidRPr="00CF4700">
        <w:rPr>
          <w:lang w:val="en-US"/>
        </w:rPr>
        <w:t>suggest alternative methods</w:t>
      </w:r>
    </w:p>
    <w:p w14:paraId="45D01BCC" w14:textId="77777777" w:rsidR="00CF4700" w:rsidRDefault="00CF4700" w:rsidP="00CF4700">
      <w:pPr>
        <w:pStyle w:val="1Para"/>
        <w:rPr>
          <w:lang w:val="en-US"/>
        </w:rPr>
      </w:pPr>
      <w:r>
        <w:rPr>
          <w:lang w:val="en-US"/>
        </w:rPr>
        <w:t>Economical:</w:t>
      </w:r>
    </w:p>
    <w:p w14:paraId="45FB54C7" w14:textId="4ED9D467" w:rsidR="00CF4700" w:rsidRPr="00CF4700" w:rsidRDefault="00CF4700" w:rsidP="00CF4700">
      <w:pPr>
        <w:pStyle w:val="1Para"/>
        <w:rPr>
          <w:lang w:val="en-US"/>
        </w:rPr>
      </w:pPr>
      <w:r w:rsidRPr="00CF4700">
        <w:rPr>
          <w:lang w:val="en-US"/>
        </w:rPr>
        <w:t xml:space="preserve">- </w:t>
      </w:r>
      <w:r w:rsidRPr="00CF4700">
        <w:rPr>
          <w:lang w:val="en-US"/>
        </w:rPr>
        <w:t>analyzi</w:t>
      </w:r>
      <w:r>
        <w:rPr>
          <w:lang w:val="en-US"/>
        </w:rPr>
        <w:t>ng</w:t>
      </w:r>
      <w:r w:rsidRPr="00CF4700">
        <w:rPr>
          <w:lang w:val="en-US"/>
        </w:rPr>
        <w:t xml:space="preserve"> supply and deman</w:t>
      </w:r>
      <w:r>
        <w:rPr>
          <w:lang w:val="en-US"/>
        </w:rPr>
        <w:t>d, then</w:t>
      </w:r>
      <w:r w:rsidRPr="00CF4700">
        <w:rPr>
          <w:lang w:val="en-US"/>
        </w:rPr>
        <w:t>, establish</w:t>
      </w:r>
      <w:r>
        <w:rPr>
          <w:lang w:val="en-US"/>
        </w:rPr>
        <w:t>ing</w:t>
      </w:r>
      <w:r w:rsidRPr="00CF4700">
        <w:rPr>
          <w:lang w:val="en-US"/>
        </w:rPr>
        <w:t xml:space="preserve"> the optimal amount of fish catch</w:t>
      </w:r>
    </w:p>
    <w:p w14:paraId="55F03EBE" w14:textId="281C7C2E" w:rsidR="00CF4700" w:rsidRPr="00CF4700" w:rsidRDefault="00CF4700" w:rsidP="00CF4700">
      <w:pPr>
        <w:pStyle w:val="1Para"/>
        <w:rPr>
          <w:lang w:val="en-US"/>
        </w:rPr>
      </w:pPr>
      <w:r w:rsidRPr="00CF4700">
        <w:rPr>
          <w:lang w:val="en-US"/>
        </w:rPr>
        <w:t>- identify</w:t>
      </w:r>
      <w:r>
        <w:rPr>
          <w:lang w:val="en-US"/>
        </w:rPr>
        <w:t>ing</w:t>
      </w:r>
      <w:r w:rsidRPr="00CF4700">
        <w:rPr>
          <w:lang w:val="en-US"/>
        </w:rPr>
        <w:t xml:space="preserve"> factors affecting demand</w:t>
      </w:r>
    </w:p>
    <w:p w14:paraId="74467595" w14:textId="62B2EAA7" w:rsidR="004D0850" w:rsidRPr="00CF4700" w:rsidRDefault="00CF4700" w:rsidP="004D0850">
      <w:pPr>
        <w:pStyle w:val="1Para"/>
        <w:rPr>
          <w:lang w:val="en-US"/>
        </w:rPr>
      </w:pPr>
      <w:r w:rsidRPr="00CF4700">
        <w:rPr>
          <w:lang w:val="en-US"/>
        </w:rPr>
        <w:t xml:space="preserve">- </w:t>
      </w:r>
      <w:r w:rsidRPr="00CF4700">
        <w:rPr>
          <w:lang w:val="en-US"/>
        </w:rPr>
        <w:t>compa</w:t>
      </w:r>
      <w:r>
        <w:rPr>
          <w:lang w:val="en-US"/>
        </w:rPr>
        <w:t>ring</w:t>
      </w:r>
      <w:r w:rsidRPr="00CF4700">
        <w:rPr>
          <w:lang w:val="en-US"/>
        </w:rPr>
        <w:t xml:space="preserve"> alternative methods for benefits</w:t>
      </w:r>
      <w:r>
        <w:rPr>
          <w:lang w:val="en-US"/>
        </w:rPr>
        <w:t xml:space="preserve"> and profits</w:t>
      </w:r>
      <w:r w:rsidRPr="00CF4700">
        <w:rPr>
          <w:lang w:val="en-US"/>
        </w:rPr>
        <w:t xml:space="preserve"> (fish farms</w:t>
      </w:r>
      <w:r>
        <w:rPr>
          <w:lang w:val="en-US"/>
        </w:rPr>
        <w:t xml:space="preserve"> etc.</w:t>
      </w:r>
      <w:r w:rsidRPr="00CF4700">
        <w:rPr>
          <w:lang w:val="en-US"/>
        </w:rPr>
        <w:t>)</w:t>
      </w:r>
      <w:r w:rsidR="007A2436" w:rsidRPr="00CF4700">
        <w:rPr>
          <w:lang w:val="en-US"/>
        </w:rPr>
        <w:br/>
      </w:r>
    </w:p>
    <w:p w14:paraId="3754D4C6" w14:textId="1510C98A" w:rsidR="00C10319" w:rsidRDefault="004D0850" w:rsidP="004D0850">
      <w:pPr>
        <w:pStyle w:val="Heading3"/>
        <w:spacing w:after="0"/>
        <w:rPr>
          <w:lang w:val="en-US"/>
        </w:rPr>
      </w:pPr>
      <w:r>
        <w:t>Problem 2</w:t>
      </w:r>
      <w:r>
        <w:br/>
      </w:r>
      <w:r>
        <w:br/>
        <w:t>Scatter Plot for Paired Time Series (Fish Amount and Price)</w:t>
      </w:r>
    </w:p>
    <w:p w14:paraId="2F6C01F3" w14:textId="47829A32" w:rsidR="00C10319" w:rsidRPr="00C10319" w:rsidRDefault="00C10319" w:rsidP="00C10319">
      <w:pPr>
        <w:pStyle w:val="1Para"/>
        <w:rPr>
          <w:lang w:val="en-US"/>
        </w:rPr>
      </w:pPr>
      <w:r>
        <w:rPr>
          <w:lang w:val="en-US"/>
        </w:rPr>
        <w:t>More description will be here</w:t>
      </w:r>
      <w:r w:rsidR="004D0850">
        <w:rPr>
          <w:lang w:val="en-US"/>
        </w:rPr>
        <w:t>….</w:t>
      </w:r>
    </w:p>
    <w:p w14:paraId="5305D180" w14:textId="77777777" w:rsidR="00C10319" w:rsidRPr="00C10319" w:rsidRDefault="00C10319" w:rsidP="00C10319">
      <w:pPr>
        <w:pStyle w:val="1Para"/>
      </w:pPr>
    </w:p>
    <w:p w14:paraId="37501A61" w14:textId="77777777" w:rsidR="00364877" w:rsidRPr="00364877" w:rsidRDefault="00364877" w:rsidP="00364877">
      <w:pPr>
        <w:pStyle w:val="1Para"/>
      </w:pPr>
    </w:p>
    <w:p w14:paraId="7D503579" w14:textId="09206676" w:rsidR="00927976" w:rsidRDefault="00927976" w:rsidP="00364877">
      <w:pPr>
        <w:pStyle w:val="1Para"/>
      </w:pPr>
    </w:p>
    <w:p w14:paraId="3B0767F4" w14:textId="127A9130" w:rsidR="00927976" w:rsidRDefault="00927976" w:rsidP="00927976">
      <w:pPr>
        <w:pStyle w:val="Heading1"/>
      </w:pPr>
      <w:r>
        <w:lastRenderedPageBreak/>
        <w:br/>
      </w:r>
      <w:r>
        <w:br/>
      </w:r>
      <w:bookmarkStart w:id="17" w:name="_Toc58873871"/>
      <w:r>
        <w:t>Implementation (Tool</w:t>
      </w:r>
      <w:r w:rsidR="00E22473">
        <w:t xml:space="preserve"> Overview)</w:t>
      </w:r>
      <w:bookmarkEnd w:id="17"/>
    </w:p>
    <w:p w14:paraId="061253B0" w14:textId="77777777" w:rsidR="00E22473" w:rsidRPr="00E22473" w:rsidRDefault="00E22473" w:rsidP="00E22473">
      <w:pPr>
        <w:pStyle w:val="1Para"/>
        <w:rPr>
          <w:rFonts w:ascii="Times New Roman" w:hAnsi="Times New Roman" w:cs="Times New Roman"/>
          <w:sz w:val="24"/>
          <w:szCs w:val="24"/>
        </w:rPr>
      </w:pPr>
      <w:r w:rsidRPr="00E22473">
        <w:t>The datasource comes from DFO (Fisheries and Oceans Canada). It is about fishing amount catches and money profit for years from 1990 until 2018.</w:t>
      </w:r>
    </w:p>
    <w:p w14:paraId="08214A87" w14:textId="77777777" w:rsidR="00E22473" w:rsidRPr="00E22473" w:rsidRDefault="00E22473" w:rsidP="00E22473">
      <w:pPr>
        <w:pStyle w:val="1Para"/>
        <w:rPr>
          <w:rFonts w:ascii="Times New Roman" w:hAnsi="Times New Roman" w:cs="Times New Roman"/>
          <w:sz w:val="24"/>
          <w:szCs w:val="24"/>
        </w:rPr>
      </w:pPr>
      <w:r w:rsidRPr="00E22473">
        <w:t>I am creating a visualization tool to help people to understand / analyze table data in a more suitable format as chats, comparison diagrams etc.</w:t>
      </w:r>
    </w:p>
    <w:p w14:paraId="0034CA61" w14:textId="77777777" w:rsidR="00E22473" w:rsidRPr="00E22473" w:rsidRDefault="00E22473" w:rsidP="00E22473">
      <w:pPr>
        <w:pStyle w:val="1Para"/>
      </w:pPr>
      <w:r w:rsidRPr="00E22473">
        <w:t>The tool itself is implemented in typescript (wrapper for JavaScript) from Microsoft. Frontend framework angular 10 which is one of the most powerful and highly used web engines in the world. Back end is not needed for now as it is a test project. If the data source is changed there will be minimum code modifications to get / process data.</w:t>
      </w:r>
    </w:p>
    <w:p w14:paraId="100DA8DA" w14:textId="4165267A" w:rsidR="00E22473" w:rsidRDefault="00E22473" w:rsidP="00E22473">
      <w:pPr>
        <w:pStyle w:val="1Para"/>
        <w:ind w:left="720" w:firstLine="0"/>
        <w:rPr>
          <w:lang w:val="en-US"/>
        </w:rPr>
      </w:pPr>
    </w:p>
    <w:p w14:paraId="6081FF98" w14:textId="76374BEC" w:rsidR="00E22473" w:rsidRDefault="00E22473" w:rsidP="00E22473">
      <w:pPr>
        <w:pStyle w:val="1Para"/>
        <w:ind w:left="720" w:firstLine="0"/>
        <w:rPr>
          <w:lang w:val="en-US"/>
        </w:rPr>
      </w:pPr>
    </w:p>
    <w:p w14:paraId="4268978B" w14:textId="7773A793" w:rsidR="00E22473" w:rsidRDefault="00E22473" w:rsidP="00E22473">
      <w:pPr>
        <w:pStyle w:val="1Para"/>
        <w:ind w:left="720" w:firstLine="0"/>
        <w:rPr>
          <w:lang w:val="en-US"/>
        </w:rPr>
      </w:pPr>
    </w:p>
    <w:p w14:paraId="2AF0BC59" w14:textId="4D31F4E1" w:rsidR="00E22473" w:rsidRDefault="00E22473" w:rsidP="00E22473">
      <w:pPr>
        <w:pStyle w:val="1Para"/>
        <w:ind w:left="720" w:firstLine="0"/>
        <w:rPr>
          <w:lang w:val="en-US"/>
        </w:rPr>
      </w:pPr>
    </w:p>
    <w:p w14:paraId="108C2A6B" w14:textId="60573947" w:rsidR="00E22473" w:rsidRDefault="00E22473" w:rsidP="00E22473">
      <w:pPr>
        <w:pStyle w:val="1Para"/>
        <w:ind w:left="720" w:firstLine="0"/>
        <w:rPr>
          <w:lang w:val="en-US"/>
        </w:rPr>
      </w:pPr>
    </w:p>
    <w:p w14:paraId="0D3D3E8D" w14:textId="47D99901" w:rsidR="00E22473" w:rsidRDefault="00E22473" w:rsidP="00E22473">
      <w:pPr>
        <w:pStyle w:val="1Para"/>
        <w:ind w:left="720" w:firstLine="0"/>
        <w:rPr>
          <w:lang w:val="en-US"/>
        </w:rPr>
      </w:pPr>
    </w:p>
    <w:p w14:paraId="01CFA218" w14:textId="2CEDBF7F" w:rsidR="00E22473" w:rsidRDefault="00E22473" w:rsidP="00E22473">
      <w:pPr>
        <w:pStyle w:val="1Para"/>
        <w:ind w:left="720" w:firstLine="0"/>
        <w:rPr>
          <w:lang w:val="en-US"/>
        </w:rPr>
      </w:pPr>
    </w:p>
    <w:p w14:paraId="37D835FE" w14:textId="61B93C01" w:rsidR="00E22473" w:rsidRDefault="00E22473" w:rsidP="00E22473">
      <w:pPr>
        <w:pStyle w:val="1Para"/>
        <w:ind w:left="720" w:firstLine="0"/>
        <w:rPr>
          <w:lang w:val="en-US"/>
        </w:rPr>
      </w:pPr>
    </w:p>
    <w:p w14:paraId="1A3FD2E0" w14:textId="1558BAAA" w:rsidR="00E22473" w:rsidRDefault="00E22473" w:rsidP="00E22473">
      <w:pPr>
        <w:pStyle w:val="1Para"/>
        <w:ind w:left="720" w:firstLine="0"/>
        <w:rPr>
          <w:lang w:val="en-US"/>
        </w:rPr>
      </w:pPr>
    </w:p>
    <w:p w14:paraId="07FDD0FF" w14:textId="37A317D4" w:rsidR="00E22473" w:rsidRDefault="00E22473" w:rsidP="00E22473">
      <w:pPr>
        <w:pStyle w:val="1Para"/>
        <w:ind w:left="720" w:firstLine="0"/>
        <w:rPr>
          <w:lang w:val="en-US"/>
        </w:rPr>
      </w:pPr>
    </w:p>
    <w:p w14:paraId="06D5F523" w14:textId="0747781B" w:rsidR="00E22473" w:rsidRDefault="00E22473" w:rsidP="00E22473">
      <w:pPr>
        <w:pStyle w:val="1Para"/>
        <w:ind w:left="720" w:firstLine="0"/>
        <w:rPr>
          <w:lang w:val="en-US"/>
        </w:rPr>
      </w:pPr>
    </w:p>
    <w:p w14:paraId="5BD7673E" w14:textId="793CB35D" w:rsidR="00E22473" w:rsidRDefault="00E22473" w:rsidP="00E22473">
      <w:pPr>
        <w:pStyle w:val="1Para"/>
        <w:ind w:left="720" w:firstLine="0"/>
        <w:rPr>
          <w:lang w:val="en-US"/>
        </w:rPr>
      </w:pPr>
    </w:p>
    <w:p w14:paraId="28B9E1A2" w14:textId="585FC4AE" w:rsidR="00E22473" w:rsidRDefault="00E22473" w:rsidP="00E22473">
      <w:pPr>
        <w:pStyle w:val="Heading1"/>
      </w:pPr>
      <w:r>
        <w:lastRenderedPageBreak/>
        <w:br/>
      </w:r>
      <w:r>
        <w:br/>
      </w:r>
      <w:bookmarkStart w:id="18" w:name="_Toc58873872"/>
      <w:r>
        <w:t>Conclusions and Future Work</w:t>
      </w:r>
      <w:bookmarkEnd w:id="18"/>
    </w:p>
    <w:p w14:paraId="6D0928D7" w14:textId="6CCFD65A" w:rsidR="00A711E1" w:rsidRPr="00A711E1" w:rsidRDefault="00A711E1" w:rsidP="00A711E1">
      <w:pPr>
        <w:pStyle w:val="1Para"/>
      </w:pPr>
      <w:r>
        <w:t>Bringing different datasources</w:t>
      </w:r>
    </w:p>
    <w:p w14:paraId="73645CAE" w14:textId="49A8C777" w:rsidR="008D70D8" w:rsidRDefault="008D70D8" w:rsidP="008D70D8">
      <w:pPr>
        <w:pStyle w:val="Heading1NoNumber"/>
      </w:pPr>
      <w:bookmarkStart w:id="19" w:name="_Toc58873873"/>
      <w:r>
        <w:lastRenderedPageBreak/>
        <w:t>References</w:t>
      </w:r>
      <w:bookmarkEnd w:id="19"/>
    </w:p>
    <w:p w14:paraId="622F9E67" w14:textId="77777777" w:rsidR="00C34327" w:rsidRDefault="00C34327" w:rsidP="00C34327">
      <w:pPr>
        <w:pStyle w:val="1ParaHangingIndent"/>
      </w:pPr>
      <w:r w:rsidRPr="00C34327">
        <w:t>[1] Visualization for fisheries management from a spatiotemporal perspective</w:t>
      </w:r>
      <w:r>
        <w:t>.</w:t>
      </w:r>
      <w:r w:rsidRPr="00C34327">
        <w:t xml:space="preserve"> </w:t>
      </w:r>
    </w:p>
    <w:p w14:paraId="4998E70D" w14:textId="16B96A4C" w:rsidR="00C34327" w:rsidRPr="00C34327" w:rsidRDefault="00C34327" w:rsidP="00C34327">
      <w:pPr>
        <w:pStyle w:val="1ParaHangingIndent"/>
        <w:ind w:firstLine="0"/>
        <w:rPr>
          <w:rFonts w:ascii="Times New Roman" w:hAnsi="Times New Roman" w:cs="Times New Roman"/>
          <w:i/>
          <w:iCs/>
          <w:sz w:val="24"/>
          <w:szCs w:val="24"/>
        </w:rPr>
      </w:pPr>
      <w:r w:rsidRPr="00C34327">
        <w:t>Z</w:t>
      </w:r>
      <w:r w:rsidRPr="00C34327">
        <w:rPr>
          <w:i/>
          <w:iCs/>
        </w:rPr>
        <w:t>. Kemp and G. Meaden, 2002</w:t>
      </w:r>
    </w:p>
    <w:p w14:paraId="0423DEDD" w14:textId="77777777" w:rsidR="00C34327" w:rsidRDefault="00C34327" w:rsidP="00C34327">
      <w:pPr>
        <w:pStyle w:val="1ParaHangingIndent"/>
      </w:pPr>
      <w:r w:rsidRPr="00C34327">
        <w:t>[2] Visualizing Fishing Data as Rasters</w:t>
      </w:r>
      <w:r>
        <w:t>.</w:t>
      </w:r>
    </w:p>
    <w:p w14:paraId="09E4B821" w14:textId="6F2964BA"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Sharon Benjamin, Min-Yang Lee, Geret DePiper, 2018</w:t>
      </w:r>
    </w:p>
    <w:p w14:paraId="1EA8DA53" w14:textId="77777777" w:rsidR="00C34327" w:rsidRDefault="00C34327" w:rsidP="00C34327">
      <w:pPr>
        <w:pStyle w:val="1ParaHangingIndent"/>
      </w:pPr>
      <w:r w:rsidRPr="00C34327">
        <w:t>[3] Spatial and Temporal Differences in the Reproductive Traits of Skipjack Tuna</w:t>
      </w:r>
      <w:r>
        <w:t>.</w:t>
      </w:r>
    </w:p>
    <w:p w14:paraId="2678700E" w14:textId="4ECC661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Hiroshi Ashida, 2020</w:t>
      </w:r>
    </w:p>
    <w:p w14:paraId="7A731351" w14:textId="77777777" w:rsidR="00C34327" w:rsidRDefault="00C34327" w:rsidP="00C34327">
      <w:pPr>
        <w:pStyle w:val="1ParaHangingIndent"/>
      </w:pPr>
      <w:r w:rsidRPr="00C34327">
        <w:t>[4] Evaluation of a US West Coast Groundfish Habitat Conservation Regulation via Analysis of Spatial and Temporal Patterns of Trawl Fishing Effort</w:t>
      </w:r>
      <w:r>
        <w:t>.</w:t>
      </w:r>
    </w:p>
    <w:p w14:paraId="756F870C" w14:textId="2BB8F68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Marlene A. Bellman, Scott A. Heppell, Chris Goldfinger, 2005</w:t>
      </w:r>
    </w:p>
    <w:p w14:paraId="153D5C32" w14:textId="77777777" w:rsidR="00C34327" w:rsidRDefault="00C34327" w:rsidP="00C34327">
      <w:pPr>
        <w:pStyle w:val="1ParaHangingIndent"/>
      </w:pPr>
      <w:r w:rsidRPr="00C34327">
        <w:t>[5] Time Series Prediction: Predicting Stock Price</w:t>
      </w:r>
      <w:r>
        <w:t>.</w:t>
      </w:r>
    </w:p>
    <w:p w14:paraId="529CDFE1" w14:textId="6E06A847"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Aaron Elliot, Cheng Hua Hsu, 2017</w:t>
      </w:r>
    </w:p>
    <w:p w14:paraId="0771728D" w14:textId="77777777" w:rsidR="00C34327" w:rsidRDefault="00C34327" w:rsidP="00C34327">
      <w:pPr>
        <w:pStyle w:val="1ParaHangingIndent"/>
      </w:pPr>
      <w:r w:rsidRPr="00C34327">
        <w:t>[6] Using GIS to Visualize Land/Sea Connections: Case Study - NE Herring Fishery</w:t>
      </w:r>
      <w:r>
        <w:t>.</w:t>
      </w:r>
    </w:p>
    <w:p w14:paraId="674592C7" w14:textId="30DF73FD"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Patricia Pinto da Silva, Charles Fulcher, 2007</w:t>
      </w:r>
    </w:p>
    <w:p w14:paraId="3DEA1943" w14:textId="77777777" w:rsidR="00C34327" w:rsidRDefault="00C34327" w:rsidP="00C34327">
      <w:pPr>
        <w:pStyle w:val="1ParaHangingIndent"/>
      </w:pPr>
      <w:r w:rsidRPr="00C34327">
        <w:t>[7] The State of the Salmon</w:t>
      </w:r>
      <w:r>
        <w:t>.</w:t>
      </w:r>
    </w:p>
    <w:p w14:paraId="731CC68A" w14:textId="58D7FDF9" w:rsidR="00C34327" w:rsidRPr="00C34327" w:rsidRDefault="00C34327" w:rsidP="00C34327">
      <w:pPr>
        <w:pStyle w:val="1ParaHangingIndent"/>
        <w:ind w:firstLine="0"/>
        <w:rPr>
          <w:rFonts w:ascii="Times New Roman" w:hAnsi="Times New Roman" w:cs="Times New Roman"/>
          <w:i/>
          <w:iCs/>
          <w:sz w:val="24"/>
          <w:szCs w:val="24"/>
        </w:rPr>
      </w:pPr>
      <w:r w:rsidRPr="00C34327">
        <w:rPr>
          <w:i/>
          <w:iCs/>
        </w:rPr>
        <w:t>Michael Barrus, 2017</w:t>
      </w:r>
    </w:p>
    <w:p w14:paraId="31F98BB4" w14:textId="3DCD0B9A" w:rsidR="00C34327" w:rsidRDefault="00C34327" w:rsidP="00C34327">
      <w:pPr>
        <w:pStyle w:val="1ParaHangingIndent"/>
      </w:pPr>
      <w:r w:rsidRPr="00C34327">
        <w:t>[8] IDMVis: Temporal Event Sequence Visualization for Type 1 Diabetes Treatment Decision Support</w:t>
      </w:r>
      <w:r>
        <w:t>.</w:t>
      </w:r>
    </w:p>
    <w:p w14:paraId="42E0F6D0" w14:textId="35147B27" w:rsidR="00C34327" w:rsidRDefault="006F3CCE" w:rsidP="00C34327">
      <w:pPr>
        <w:pStyle w:val="1Para"/>
        <w:rPr>
          <w:rStyle w:val="authors-list-item"/>
          <w:i/>
          <w:iCs/>
        </w:rPr>
      </w:pPr>
      <w:hyperlink r:id="rId15" w:history="1">
        <w:r w:rsidR="00C34327" w:rsidRPr="00C34327">
          <w:rPr>
            <w:rStyle w:val="Hyperlink"/>
            <w:i/>
            <w:iCs/>
            <w:color w:val="auto"/>
            <w:u w:val="none"/>
          </w:rPr>
          <w:t>Yixuan Zhang</w:t>
        </w:r>
      </w:hyperlink>
      <w:r w:rsidR="00C34327" w:rsidRPr="00C34327">
        <w:rPr>
          <w:rStyle w:val="comma"/>
          <w:i/>
          <w:iCs/>
        </w:rPr>
        <w:t>, </w:t>
      </w:r>
      <w:hyperlink r:id="rId16" w:history="1">
        <w:r w:rsidR="00C34327" w:rsidRPr="00C34327">
          <w:rPr>
            <w:rStyle w:val="Hyperlink"/>
            <w:i/>
            <w:iCs/>
            <w:color w:val="auto"/>
            <w:u w:val="none"/>
          </w:rPr>
          <w:t>Kartik Chanana</w:t>
        </w:r>
      </w:hyperlink>
      <w:r w:rsidR="00C34327" w:rsidRPr="00C34327">
        <w:rPr>
          <w:rStyle w:val="comma"/>
          <w:i/>
          <w:iCs/>
        </w:rPr>
        <w:t>, </w:t>
      </w:r>
      <w:hyperlink r:id="rId17" w:history="1">
        <w:r w:rsidR="00C34327" w:rsidRPr="00C34327">
          <w:rPr>
            <w:rStyle w:val="Hyperlink"/>
            <w:i/>
            <w:iCs/>
            <w:color w:val="auto"/>
            <w:u w:val="none"/>
          </w:rPr>
          <w:t>Cody Dunne</w:t>
        </w:r>
      </w:hyperlink>
      <w:r w:rsidR="00C34327">
        <w:rPr>
          <w:rStyle w:val="authors-list-item"/>
          <w:i/>
          <w:iCs/>
        </w:rPr>
        <w:t>, 2018</w:t>
      </w:r>
    </w:p>
    <w:p w14:paraId="6DC55551" w14:textId="7E42DB53" w:rsidR="00C34327" w:rsidRDefault="00C34327" w:rsidP="00C34327">
      <w:pPr>
        <w:pStyle w:val="1Para"/>
        <w:ind w:firstLine="0"/>
        <w:jc w:val="both"/>
      </w:pPr>
      <w:r w:rsidRPr="00C34327">
        <w:rPr>
          <w:rStyle w:val="authors-list-item"/>
        </w:rPr>
        <w:t xml:space="preserve">[9] </w:t>
      </w:r>
      <w:r>
        <w:t>Stress Data Visualization.</w:t>
      </w:r>
    </w:p>
    <w:p w14:paraId="65E4EAD3" w14:textId="7DE7CB0A" w:rsidR="00C34327" w:rsidRPr="00C34327" w:rsidRDefault="00C34327" w:rsidP="00C34327">
      <w:pPr>
        <w:pStyle w:val="1Para"/>
        <w:ind w:firstLine="0"/>
        <w:jc w:val="both"/>
        <w:rPr>
          <w:i/>
          <w:iCs/>
        </w:rPr>
      </w:pPr>
      <w:r>
        <w:rPr>
          <w:i/>
          <w:iCs/>
        </w:rPr>
        <w:tab/>
      </w:r>
      <w:r w:rsidRPr="00C34327">
        <w:rPr>
          <w:i/>
          <w:iCs/>
        </w:rPr>
        <w:t>Sofia Semikina, 2014</w:t>
      </w:r>
    </w:p>
    <w:p w14:paraId="5BFA3743" w14:textId="412B0F2D" w:rsidR="008D70D8" w:rsidRDefault="00ED3D6E" w:rsidP="001C2BE7">
      <w:pPr>
        <w:pStyle w:val="Heading1NoNumber"/>
      </w:pPr>
      <w:bookmarkStart w:id="20" w:name="_Toc58873874"/>
      <w:r>
        <w:lastRenderedPageBreak/>
        <w:t>Appendix A.</w:t>
      </w:r>
      <w:r w:rsidR="001C2BE7">
        <w:br/>
      </w:r>
      <w:r w:rsidR="001C2BE7">
        <w:br/>
        <w:t>An Example of an Appendix</w:t>
      </w:r>
      <w:bookmarkEnd w:id="20"/>
    </w:p>
    <w:sectPr w:rsidR="008D70D8" w:rsidSect="00CA3D91">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B7BF7" w14:textId="77777777" w:rsidR="006F3CCE" w:rsidRDefault="006F3CCE" w:rsidP="00A542EF">
      <w:pPr>
        <w:spacing w:after="0" w:line="240" w:lineRule="auto"/>
      </w:pPr>
      <w:r>
        <w:separator/>
      </w:r>
    </w:p>
  </w:endnote>
  <w:endnote w:type="continuationSeparator" w:id="0">
    <w:p w14:paraId="6433642D" w14:textId="77777777" w:rsidR="006F3CCE" w:rsidRDefault="006F3CCE"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319671"/>
      <w:docPartObj>
        <w:docPartGallery w:val="Page Numbers (Bottom of Page)"/>
        <w:docPartUnique/>
      </w:docPartObj>
    </w:sdtPr>
    <w:sdtEndPr>
      <w:rPr>
        <w:noProof/>
      </w:rPr>
    </w:sdtEndPr>
    <w:sdtContent>
      <w:p w14:paraId="16187776" w14:textId="657F8536" w:rsidR="00680B3C" w:rsidRDefault="00680B3C" w:rsidP="00A542EF">
        <w:pPr>
          <w:pStyle w:val="Footer"/>
          <w:jc w:val="center"/>
        </w:pPr>
        <w:r>
          <w:fldChar w:fldCharType="begin"/>
        </w:r>
        <w:r>
          <w:instrText xml:space="preserve"> PAGE   \* MERGEFORMAT </w:instrText>
        </w:r>
        <w:r>
          <w:fldChar w:fldCharType="separate"/>
        </w:r>
        <w:r w:rsidR="00A55084">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71171"/>
      <w:docPartObj>
        <w:docPartGallery w:val="Page Numbers (Bottom of Page)"/>
        <w:docPartUnique/>
      </w:docPartObj>
    </w:sdtPr>
    <w:sdtEndPr>
      <w:rPr>
        <w:noProof/>
      </w:rPr>
    </w:sdtEndPr>
    <w:sdtContent>
      <w:p w14:paraId="18300694" w14:textId="3F47415D" w:rsidR="00680B3C" w:rsidRDefault="00680B3C" w:rsidP="002842B4">
        <w:pPr>
          <w:pStyle w:val="Footer"/>
          <w:jc w:val="center"/>
        </w:pPr>
        <w:r>
          <w:fldChar w:fldCharType="begin"/>
        </w:r>
        <w:r>
          <w:instrText xml:space="preserve"> PAGE   \* MERGEFORMAT </w:instrText>
        </w:r>
        <w:r>
          <w:fldChar w:fldCharType="separate"/>
        </w:r>
        <w:r w:rsidR="00A5508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7CD87" w14:textId="77777777" w:rsidR="006F3CCE" w:rsidRDefault="006F3CCE" w:rsidP="00A542EF">
      <w:pPr>
        <w:spacing w:after="0" w:line="240" w:lineRule="auto"/>
      </w:pPr>
      <w:r>
        <w:separator/>
      </w:r>
    </w:p>
  </w:footnote>
  <w:footnote w:type="continuationSeparator" w:id="0">
    <w:p w14:paraId="399F21CA" w14:textId="77777777" w:rsidR="006F3CCE" w:rsidRDefault="006F3CCE"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6860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E9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32A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C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AC2D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E0C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EC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A9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84F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7B"/>
    <w:multiLevelType w:val="hybridMultilevel"/>
    <w:tmpl w:val="057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F97BA0"/>
    <w:multiLevelType w:val="hybridMultilevel"/>
    <w:tmpl w:val="28A4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91708"/>
    <w:multiLevelType w:val="hybridMultilevel"/>
    <w:tmpl w:val="A5263CEE"/>
    <w:lvl w:ilvl="0" w:tplc="1B5AAF04">
      <w:start w:val="1"/>
      <w:numFmt w:val="decimal"/>
      <w:lvlText w:val="%1.)"/>
      <w:lvlJc w:val="left"/>
      <w:pPr>
        <w:ind w:left="1155" w:hanging="43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0020D0"/>
    <w:multiLevelType w:val="hybridMultilevel"/>
    <w:tmpl w:val="2398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A4F85"/>
    <w:multiLevelType w:val="hybridMultilevel"/>
    <w:tmpl w:val="AC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C3850"/>
    <w:multiLevelType w:val="hybridMultilevel"/>
    <w:tmpl w:val="DF3CBD34"/>
    <w:lvl w:ilvl="0" w:tplc="46EAD4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363EC"/>
    <w:multiLevelType w:val="hybridMultilevel"/>
    <w:tmpl w:val="F0127EC4"/>
    <w:lvl w:ilvl="0" w:tplc="BDAE54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545525"/>
    <w:multiLevelType w:val="hybridMultilevel"/>
    <w:tmpl w:val="EA4E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72BC2"/>
    <w:multiLevelType w:val="multilevel"/>
    <w:tmpl w:val="CEE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A106D"/>
    <w:multiLevelType w:val="hybridMultilevel"/>
    <w:tmpl w:val="B78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E5267"/>
    <w:multiLevelType w:val="hybridMultilevel"/>
    <w:tmpl w:val="E8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30E24"/>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B781A"/>
    <w:multiLevelType w:val="multilevel"/>
    <w:tmpl w:val="7338C778"/>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ascii="Arial" w:hAnsi="Arial" w:cs="Arial" w:hint="default"/>
        <w:sz w:val="30"/>
        <w:szCs w:val="30"/>
      </w:rPr>
    </w:lvl>
    <w:lvl w:ilvl="2">
      <w:start w:val="1"/>
      <w:numFmt w:val="decimal"/>
      <w:pStyle w:val="Heading3"/>
      <w:lvlText w:val="%1.%2.%3."/>
      <w:lvlJc w:val="left"/>
      <w:pPr>
        <w:ind w:left="0" w:firstLine="0"/>
      </w:pPr>
      <w:rPr>
        <w:rFonts w:ascii="Arial" w:hAnsi="Arial" w:cs="Arial" w:hint="default"/>
        <w:sz w:val="26"/>
        <w:szCs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15:restartNumberingAfterBreak="0">
    <w:nsid w:val="36B75BFC"/>
    <w:multiLevelType w:val="hybridMultilevel"/>
    <w:tmpl w:val="E7FAFEB2"/>
    <w:lvl w:ilvl="0" w:tplc="8B3CFA36">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0503D"/>
    <w:multiLevelType w:val="hybridMultilevel"/>
    <w:tmpl w:val="E6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96D16"/>
    <w:multiLevelType w:val="hybridMultilevel"/>
    <w:tmpl w:val="D13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7B61"/>
    <w:multiLevelType w:val="hybridMultilevel"/>
    <w:tmpl w:val="539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D74B3"/>
    <w:multiLevelType w:val="hybridMultilevel"/>
    <w:tmpl w:val="8E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800F6"/>
    <w:multiLevelType w:val="multilevel"/>
    <w:tmpl w:val="7A56BC68"/>
    <w:lvl w:ilvl="0">
      <w:start w:val="1"/>
      <w:numFmt w:val="decimal"/>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9" w15:restartNumberingAfterBreak="0">
    <w:nsid w:val="4C2E4E22"/>
    <w:multiLevelType w:val="hybridMultilevel"/>
    <w:tmpl w:val="EFD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85AC4"/>
    <w:multiLevelType w:val="hybridMultilevel"/>
    <w:tmpl w:val="75E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520245"/>
    <w:multiLevelType w:val="hybridMultilevel"/>
    <w:tmpl w:val="635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77426"/>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C2BC1"/>
    <w:multiLevelType w:val="hybridMultilevel"/>
    <w:tmpl w:val="60B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90323"/>
    <w:multiLevelType w:val="hybridMultilevel"/>
    <w:tmpl w:val="3C168C7A"/>
    <w:lvl w:ilvl="0" w:tplc="A3B83DE8">
      <w:start w:val="1"/>
      <w:numFmt w:val="decimal"/>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A86068F"/>
    <w:multiLevelType w:val="hybridMultilevel"/>
    <w:tmpl w:val="A0B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557BEC"/>
    <w:multiLevelType w:val="hybridMultilevel"/>
    <w:tmpl w:val="BBF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93837"/>
    <w:multiLevelType w:val="hybridMultilevel"/>
    <w:tmpl w:val="81A6552E"/>
    <w:lvl w:ilvl="0" w:tplc="2DF0C208">
      <w:start w:val="1"/>
      <w:numFmt w:val="decimal"/>
      <w:lvlText w:val="%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A758B"/>
    <w:multiLevelType w:val="hybridMultilevel"/>
    <w:tmpl w:val="10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275A3"/>
    <w:multiLevelType w:val="hybridMultilevel"/>
    <w:tmpl w:val="71E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33C42"/>
    <w:multiLevelType w:val="hybridMultilevel"/>
    <w:tmpl w:val="709E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100C5"/>
    <w:multiLevelType w:val="hybridMultilevel"/>
    <w:tmpl w:val="73341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729D1"/>
    <w:multiLevelType w:val="hybridMultilevel"/>
    <w:tmpl w:val="8FFC6324"/>
    <w:lvl w:ilvl="0" w:tplc="8FD45F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021DC"/>
    <w:multiLevelType w:val="hybridMultilevel"/>
    <w:tmpl w:val="3B5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8596C"/>
    <w:multiLevelType w:val="hybridMultilevel"/>
    <w:tmpl w:val="62A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D0203"/>
    <w:multiLevelType w:val="hybridMultilevel"/>
    <w:tmpl w:val="C3E2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40DF9"/>
    <w:multiLevelType w:val="hybridMultilevel"/>
    <w:tmpl w:val="FABC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7C6E48"/>
    <w:multiLevelType w:val="hybridMultilevel"/>
    <w:tmpl w:val="063ED8A2"/>
    <w:lvl w:ilvl="0" w:tplc="B0EE4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35"/>
  </w:num>
  <w:num w:numId="15">
    <w:abstractNumId w:val="38"/>
  </w:num>
  <w:num w:numId="16">
    <w:abstractNumId w:val="14"/>
  </w:num>
  <w:num w:numId="17">
    <w:abstractNumId w:val="19"/>
  </w:num>
  <w:num w:numId="18">
    <w:abstractNumId w:val="20"/>
  </w:num>
  <w:num w:numId="19">
    <w:abstractNumId w:val="11"/>
  </w:num>
  <w:num w:numId="20">
    <w:abstractNumId w:val="17"/>
  </w:num>
  <w:num w:numId="21">
    <w:abstractNumId w:val="44"/>
  </w:num>
  <w:num w:numId="22">
    <w:abstractNumId w:val="10"/>
  </w:num>
  <w:num w:numId="23">
    <w:abstractNumId w:val="37"/>
  </w:num>
  <w:num w:numId="24">
    <w:abstractNumId w:val="39"/>
  </w:num>
  <w:num w:numId="25">
    <w:abstractNumId w:val="13"/>
  </w:num>
  <w:num w:numId="26">
    <w:abstractNumId w:val="24"/>
  </w:num>
  <w:num w:numId="27">
    <w:abstractNumId w:val="21"/>
  </w:num>
  <w:num w:numId="28">
    <w:abstractNumId w:val="36"/>
  </w:num>
  <w:num w:numId="29">
    <w:abstractNumId w:val="40"/>
  </w:num>
  <w:num w:numId="30">
    <w:abstractNumId w:val="32"/>
  </w:num>
  <w:num w:numId="31">
    <w:abstractNumId w:val="46"/>
  </w:num>
  <w:num w:numId="32">
    <w:abstractNumId w:val="30"/>
  </w:num>
  <w:num w:numId="33">
    <w:abstractNumId w:val="42"/>
  </w:num>
  <w:num w:numId="34">
    <w:abstractNumId w:val="23"/>
  </w:num>
  <w:num w:numId="35">
    <w:abstractNumId w:val="41"/>
  </w:num>
  <w:num w:numId="36">
    <w:abstractNumId w:val="47"/>
  </w:num>
  <w:num w:numId="37">
    <w:abstractNumId w:val="26"/>
  </w:num>
  <w:num w:numId="38">
    <w:abstractNumId w:val="33"/>
  </w:num>
  <w:num w:numId="39">
    <w:abstractNumId w:val="25"/>
  </w:num>
  <w:num w:numId="40">
    <w:abstractNumId w:val="27"/>
  </w:num>
  <w:num w:numId="41">
    <w:abstractNumId w:val="31"/>
  </w:num>
  <w:num w:numId="42">
    <w:abstractNumId w:val="34"/>
  </w:num>
  <w:num w:numId="43">
    <w:abstractNumId w:val="43"/>
  </w:num>
  <w:num w:numId="44">
    <w:abstractNumId w:val="48"/>
  </w:num>
  <w:num w:numId="45">
    <w:abstractNumId w:val="12"/>
  </w:num>
  <w:num w:numId="46">
    <w:abstractNumId w:val="16"/>
  </w:num>
  <w:num w:numId="47">
    <w:abstractNumId w:val="15"/>
  </w:num>
  <w:num w:numId="48">
    <w:abstractNumId w:val="45"/>
  </w:num>
  <w:num w:numId="49">
    <w:abstractNumId w:val="29"/>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2D9B"/>
    <w:rsid w:val="000347E4"/>
    <w:rsid w:val="00036649"/>
    <w:rsid w:val="00042066"/>
    <w:rsid w:val="0004683D"/>
    <w:rsid w:val="00063D3F"/>
    <w:rsid w:val="000679F9"/>
    <w:rsid w:val="000870B3"/>
    <w:rsid w:val="00090FDE"/>
    <w:rsid w:val="000B4421"/>
    <w:rsid w:val="000B56F9"/>
    <w:rsid w:val="000C0A80"/>
    <w:rsid w:val="000C71AC"/>
    <w:rsid w:val="00105D3E"/>
    <w:rsid w:val="00113DFE"/>
    <w:rsid w:val="0011654D"/>
    <w:rsid w:val="00117B75"/>
    <w:rsid w:val="00121E0F"/>
    <w:rsid w:val="00147C41"/>
    <w:rsid w:val="001537B5"/>
    <w:rsid w:val="00162844"/>
    <w:rsid w:val="00166E3A"/>
    <w:rsid w:val="0018204D"/>
    <w:rsid w:val="00191318"/>
    <w:rsid w:val="00195BDF"/>
    <w:rsid w:val="001A4992"/>
    <w:rsid w:val="001C2BE7"/>
    <w:rsid w:val="001D3CD6"/>
    <w:rsid w:val="001E68F2"/>
    <w:rsid w:val="001F052A"/>
    <w:rsid w:val="001F1AEE"/>
    <w:rsid w:val="001F38E0"/>
    <w:rsid w:val="00200B9E"/>
    <w:rsid w:val="002015E2"/>
    <w:rsid w:val="002023B1"/>
    <w:rsid w:val="0020364C"/>
    <w:rsid w:val="00203921"/>
    <w:rsid w:val="00213104"/>
    <w:rsid w:val="002143D1"/>
    <w:rsid w:val="002214FD"/>
    <w:rsid w:val="002251AE"/>
    <w:rsid w:val="00232FF3"/>
    <w:rsid w:val="00235568"/>
    <w:rsid w:val="00240C56"/>
    <w:rsid w:val="0025435F"/>
    <w:rsid w:val="002552ED"/>
    <w:rsid w:val="00261553"/>
    <w:rsid w:val="00261A9E"/>
    <w:rsid w:val="002623C0"/>
    <w:rsid w:val="00276693"/>
    <w:rsid w:val="002842B4"/>
    <w:rsid w:val="002A06D7"/>
    <w:rsid w:val="002A6BD2"/>
    <w:rsid w:val="002B1EDE"/>
    <w:rsid w:val="002D0F75"/>
    <w:rsid w:val="002E5EB5"/>
    <w:rsid w:val="003062CA"/>
    <w:rsid w:val="00364877"/>
    <w:rsid w:val="00364A34"/>
    <w:rsid w:val="00384B2C"/>
    <w:rsid w:val="00385D2C"/>
    <w:rsid w:val="00397726"/>
    <w:rsid w:val="003B24B8"/>
    <w:rsid w:val="003E2489"/>
    <w:rsid w:val="003E2711"/>
    <w:rsid w:val="003E6A2D"/>
    <w:rsid w:val="003F6C1D"/>
    <w:rsid w:val="0041332F"/>
    <w:rsid w:val="00445043"/>
    <w:rsid w:val="00456589"/>
    <w:rsid w:val="00471D96"/>
    <w:rsid w:val="0047625A"/>
    <w:rsid w:val="004836F1"/>
    <w:rsid w:val="00485631"/>
    <w:rsid w:val="00486A07"/>
    <w:rsid w:val="004B13A1"/>
    <w:rsid w:val="004B39F9"/>
    <w:rsid w:val="004D0850"/>
    <w:rsid w:val="004E0E0C"/>
    <w:rsid w:val="004F3A6B"/>
    <w:rsid w:val="004F6AC5"/>
    <w:rsid w:val="005141CE"/>
    <w:rsid w:val="00514EC2"/>
    <w:rsid w:val="005166E7"/>
    <w:rsid w:val="00517F10"/>
    <w:rsid w:val="00534398"/>
    <w:rsid w:val="00535874"/>
    <w:rsid w:val="00535FF8"/>
    <w:rsid w:val="00543812"/>
    <w:rsid w:val="00572D69"/>
    <w:rsid w:val="005759ED"/>
    <w:rsid w:val="005B22A4"/>
    <w:rsid w:val="005B302C"/>
    <w:rsid w:val="005B70F7"/>
    <w:rsid w:val="005C08D2"/>
    <w:rsid w:val="005D6CF6"/>
    <w:rsid w:val="005E7863"/>
    <w:rsid w:val="005F3787"/>
    <w:rsid w:val="005F3C06"/>
    <w:rsid w:val="005F53FA"/>
    <w:rsid w:val="006002D9"/>
    <w:rsid w:val="00622644"/>
    <w:rsid w:val="00646F8D"/>
    <w:rsid w:val="006503F2"/>
    <w:rsid w:val="00662F96"/>
    <w:rsid w:val="0067102C"/>
    <w:rsid w:val="00675271"/>
    <w:rsid w:val="00680B3C"/>
    <w:rsid w:val="006972CF"/>
    <w:rsid w:val="006B3698"/>
    <w:rsid w:val="006C20E6"/>
    <w:rsid w:val="006C3F4A"/>
    <w:rsid w:val="006E47E4"/>
    <w:rsid w:val="006F3CCE"/>
    <w:rsid w:val="006F5097"/>
    <w:rsid w:val="007352F3"/>
    <w:rsid w:val="00736570"/>
    <w:rsid w:val="00751639"/>
    <w:rsid w:val="00761610"/>
    <w:rsid w:val="00765C2E"/>
    <w:rsid w:val="007804DC"/>
    <w:rsid w:val="00791D3A"/>
    <w:rsid w:val="00791DDF"/>
    <w:rsid w:val="007A2436"/>
    <w:rsid w:val="007D079E"/>
    <w:rsid w:val="007D14ED"/>
    <w:rsid w:val="007D2905"/>
    <w:rsid w:val="007E19A4"/>
    <w:rsid w:val="007E2B61"/>
    <w:rsid w:val="00820B8C"/>
    <w:rsid w:val="0082303B"/>
    <w:rsid w:val="0083027A"/>
    <w:rsid w:val="00834587"/>
    <w:rsid w:val="00835876"/>
    <w:rsid w:val="008421F9"/>
    <w:rsid w:val="0086457F"/>
    <w:rsid w:val="008859B2"/>
    <w:rsid w:val="0088677E"/>
    <w:rsid w:val="008A7CCA"/>
    <w:rsid w:val="008B1FCF"/>
    <w:rsid w:val="008C0B03"/>
    <w:rsid w:val="008D4FAA"/>
    <w:rsid w:val="008D70D8"/>
    <w:rsid w:val="008E242A"/>
    <w:rsid w:val="008E54BB"/>
    <w:rsid w:val="00910A03"/>
    <w:rsid w:val="00914026"/>
    <w:rsid w:val="00916D02"/>
    <w:rsid w:val="00926AD5"/>
    <w:rsid w:val="00927976"/>
    <w:rsid w:val="00930730"/>
    <w:rsid w:val="00943930"/>
    <w:rsid w:val="00950736"/>
    <w:rsid w:val="00962D71"/>
    <w:rsid w:val="009642AF"/>
    <w:rsid w:val="009A0FBC"/>
    <w:rsid w:val="009A1E01"/>
    <w:rsid w:val="009A5882"/>
    <w:rsid w:val="009C4E78"/>
    <w:rsid w:val="009E0E26"/>
    <w:rsid w:val="009E23BE"/>
    <w:rsid w:val="009F0343"/>
    <w:rsid w:val="00A13C6D"/>
    <w:rsid w:val="00A1477D"/>
    <w:rsid w:val="00A326B6"/>
    <w:rsid w:val="00A52C63"/>
    <w:rsid w:val="00A542EF"/>
    <w:rsid w:val="00A55084"/>
    <w:rsid w:val="00A55F00"/>
    <w:rsid w:val="00A56963"/>
    <w:rsid w:val="00A671A0"/>
    <w:rsid w:val="00A711E1"/>
    <w:rsid w:val="00A96206"/>
    <w:rsid w:val="00AA2CE6"/>
    <w:rsid w:val="00AA4C36"/>
    <w:rsid w:val="00AB6A94"/>
    <w:rsid w:val="00AE3480"/>
    <w:rsid w:val="00B039E9"/>
    <w:rsid w:val="00B13A69"/>
    <w:rsid w:val="00B233B6"/>
    <w:rsid w:val="00B23EBE"/>
    <w:rsid w:val="00B26166"/>
    <w:rsid w:val="00B30BAE"/>
    <w:rsid w:val="00B31456"/>
    <w:rsid w:val="00B36210"/>
    <w:rsid w:val="00B46017"/>
    <w:rsid w:val="00B552EA"/>
    <w:rsid w:val="00B60144"/>
    <w:rsid w:val="00B61F81"/>
    <w:rsid w:val="00B64FF2"/>
    <w:rsid w:val="00B73EFD"/>
    <w:rsid w:val="00B7595D"/>
    <w:rsid w:val="00B934CF"/>
    <w:rsid w:val="00BA6D32"/>
    <w:rsid w:val="00BC3B37"/>
    <w:rsid w:val="00BD47DE"/>
    <w:rsid w:val="00BE2821"/>
    <w:rsid w:val="00BE533C"/>
    <w:rsid w:val="00BE7C5F"/>
    <w:rsid w:val="00BF7550"/>
    <w:rsid w:val="00C10319"/>
    <w:rsid w:val="00C12A4D"/>
    <w:rsid w:val="00C16759"/>
    <w:rsid w:val="00C21EA6"/>
    <w:rsid w:val="00C34327"/>
    <w:rsid w:val="00C42783"/>
    <w:rsid w:val="00C53913"/>
    <w:rsid w:val="00C57712"/>
    <w:rsid w:val="00C65B84"/>
    <w:rsid w:val="00C7572E"/>
    <w:rsid w:val="00C8177D"/>
    <w:rsid w:val="00C85168"/>
    <w:rsid w:val="00C90117"/>
    <w:rsid w:val="00CA3D91"/>
    <w:rsid w:val="00CA4568"/>
    <w:rsid w:val="00CC28A7"/>
    <w:rsid w:val="00CC3FE7"/>
    <w:rsid w:val="00CD2B57"/>
    <w:rsid w:val="00CF4700"/>
    <w:rsid w:val="00D15815"/>
    <w:rsid w:val="00D26CE0"/>
    <w:rsid w:val="00D2731A"/>
    <w:rsid w:val="00D32BBB"/>
    <w:rsid w:val="00D341D0"/>
    <w:rsid w:val="00D67013"/>
    <w:rsid w:val="00D737A7"/>
    <w:rsid w:val="00D843CA"/>
    <w:rsid w:val="00D949CA"/>
    <w:rsid w:val="00D96FF9"/>
    <w:rsid w:val="00DA39DD"/>
    <w:rsid w:val="00DB02CC"/>
    <w:rsid w:val="00DB0C62"/>
    <w:rsid w:val="00DC1AAA"/>
    <w:rsid w:val="00DC20B3"/>
    <w:rsid w:val="00DD056B"/>
    <w:rsid w:val="00DF6B61"/>
    <w:rsid w:val="00E0498E"/>
    <w:rsid w:val="00E10BCA"/>
    <w:rsid w:val="00E22473"/>
    <w:rsid w:val="00E24E64"/>
    <w:rsid w:val="00E579D9"/>
    <w:rsid w:val="00E623B0"/>
    <w:rsid w:val="00E77994"/>
    <w:rsid w:val="00E813A6"/>
    <w:rsid w:val="00E8766D"/>
    <w:rsid w:val="00E92C0F"/>
    <w:rsid w:val="00EA7619"/>
    <w:rsid w:val="00EC11BC"/>
    <w:rsid w:val="00ED3D6E"/>
    <w:rsid w:val="00ED7266"/>
    <w:rsid w:val="00EF7904"/>
    <w:rsid w:val="00F01811"/>
    <w:rsid w:val="00F03B4B"/>
    <w:rsid w:val="00F04A8D"/>
    <w:rsid w:val="00F141C1"/>
    <w:rsid w:val="00F23678"/>
    <w:rsid w:val="00F4162B"/>
    <w:rsid w:val="00F54916"/>
    <w:rsid w:val="00F64615"/>
    <w:rsid w:val="00F71B70"/>
    <w:rsid w:val="00F942E3"/>
    <w:rsid w:val="00F94A27"/>
    <w:rsid w:val="00F95267"/>
    <w:rsid w:val="00FA7FA5"/>
    <w:rsid w:val="00FC65A3"/>
    <w:rsid w:val="00FC68A9"/>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3"/>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3"/>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3"/>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3"/>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3"/>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14"/>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authors-list-item">
    <w:name w:val="authors-list-item"/>
    <w:basedOn w:val="DefaultParagraphFont"/>
    <w:rsid w:val="00C34327"/>
  </w:style>
  <w:style w:type="character" w:customStyle="1" w:styleId="comma">
    <w:name w:val="comma"/>
    <w:basedOn w:val="DefaultParagraphFont"/>
    <w:rsid w:val="00C3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2527">
      <w:bodyDiv w:val="1"/>
      <w:marLeft w:val="0"/>
      <w:marRight w:val="0"/>
      <w:marTop w:val="0"/>
      <w:marBottom w:val="0"/>
      <w:divBdr>
        <w:top w:val="none" w:sz="0" w:space="0" w:color="auto"/>
        <w:left w:val="none" w:sz="0" w:space="0" w:color="auto"/>
        <w:bottom w:val="none" w:sz="0" w:space="0" w:color="auto"/>
        <w:right w:val="none" w:sz="0" w:space="0" w:color="auto"/>
      </w:divBdr>
    </w:div>
    <w:div w:id="409237632">
      <w:bodyDiv w:val="1"/>
      <w:marLeft w:val="0"/>
      <w:marRight w:val="0"/>
      <w:marTop w:val="0"/>
      <w:marBottom w:val="0"/>
      <w:divBdr>
        <w:top w:val="none" w:sz="0" w:space="0" w:color="auto"/>
        <w:left w:val="none" w:sz="0" w:space="0" w:color="auto"/>
        <w:bottom w:val="none" w:sz="0" w:space="0" w:color="auto"/>
        <w:right w:val="none" w:sz="0" w:space="0" w:color="auto"/>
      </w:divBdr>
    </w:div>
    <w:div w:id="524825395">
      <w:bodyDiv w:val="1"/>
      <w:marLeft w:val="0"/>
      <w:marRight w:val="0"/>
      <w:marTop w:val="0"/>
      <w:marBottom w:val="0"/>
      <w:divBdr>
        <w:top w:val="none" w:sz="0" w:space="0" w:color="auto"/>
        <w:left w:val="none" w:sz="0" w:space="0" w:color="auto"/>
        <w:bottom w:val="none" w:sz="0" w:space="0" w:color="auto"/>
        <w:right w:val="none" w:sz="0" w:space="0" w:color="auto"/>
      </w:divBdr>
    </w:div>
    <w:div w:id="532033219">
      <w:bodyDiv w:val="1"/>
      <w:marLeft w:val="0"/>
      <w:marRight w:val="0"/>
      <w:marTop w:val="0"/>
      <w:marBottom w:val="0"/>
      <w:divBdr>
        <w:top w:val="none" w:sz="0" w:space="0" w:color="auto"/>
        <w:left w:val="none" w:sz="0" w:space="0" w:color="auto"/>
        <w:bottom w:val="none" w:sz="0" w:space="0" w:color="auto"/>
        <w:right w:val="none" w:sz="0" w:space="0" w:color="auto"/>
      </w:divBdr>
    </w:div>
    <w:div w:id="648289806">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83124875">
      <w:bodyDiv w:val="1"/>
      <w:marLeft w:val="0"/>
      <w:marRight w:val="0"/>
      <w:marTop w:val="0"/>
      <w:marBottom w:val="0"/>
      <w:divBdr>
        <w:top w:val="none" w:sz="0" w:space="0" w:color="auto"/>
        <w:left w:val="none" w:sz="0" w:space="0" w:color="auto"/>
        <w:bottom w:val="none" w:sz="0" w:space="0" w:color="auto"/>
        <w:right w:val="none" w:sz="0" w:space="0" w:color="auto"/>
      </w:divBdr>
    </w:div>
    <w:div w:id="1225876047">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67972378">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 w:id="2020083318">
      <w:bodyDiv w:val="1"/>
      <w:marLeft w:val="0"/>
      <w:marRight w:val="0"/>
      <w:marTop w:val="0"/>
      <w:marBottom w:val="0"/>
      <w:divBdr>
        <w:top w:val="none" w:sz="0" w:space="0" w:color="auto"/>
        <w:left w:val="none" w:sz="0" w:space="0" w:color="auto"/>
        <w:bottom w:val="none" w:sz="0" w:space="0" w:color="auto"/>
        <w:right w:val="none" w:sz="0" w:space="0" w:color="auto"/>
      </w:divBdr>
    </w:div>
    <w:div w:id="21374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fu.ca/help/publish/thesis/format/declaration-committee"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med.ncbi.nlm.nih.gov/?term=Dunne+C&amp;cauthor_id=30136981" TargetMode="External"/><Relationship Id="rId2" Type="http://schemas.openxmlformats.org/officeDocument/2006/relationships/numbering" Target="numbering.xml"/><Relationship Id="rId16" Type="http://schemas.openxmlformats.org/officeDocument/2006/relationships/hyperlink" Target="https://pubmed.ncbi.nlm.nih.gov/?term=Chanana+K&amp;cauthor_id=3013698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pubmed.ncbi.nlm.nih.gov/?term=Zhang+Y&amp;cauthor_id=3013698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32B6E-73F8-4514-A69D-E6865351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25</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20016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3.1 - Fall 2020</cp:keywords>
  <dc:description>Updated: Approval changed to Declaration of Committee page; title field on title page - removed "The Title"; Acronyms page - added correct style to all table cells and adjusted width of first column; fixed 5_Ref_AmerAntiq_Author style; fixed tabbing in TOC; added small space before to 3_TableNote; adjusted spacing before and after to the 3_Figure and 3_CaptionBelow styles; added above and below padding for 3_TableData styles; removed 3_TableHead_Centre and 3_TableHead_Right; left justified footnotes</dc:description>
  <cp:lastModifiedBy>Vladymyr Kozyr</cp:lastModifiedBy>
  <cp:revision>14</cp:revision>
  <cp:lastPrinted>2017-01-27T23:47:00Z</cp:lastPrinted>
  <dcterms:created xsi:type="dcterms:W3CDTF">2020-08-17T23:26:00Z</dcterms:created>
  <dcterms:modified xsi:type="dcterms:W3CDTF">2020-12-16T07:47:00Z</dcterms:modified>
  <cp:category/>
</cp:coreProperties>
</file>